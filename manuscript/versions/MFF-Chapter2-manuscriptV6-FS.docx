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8375A" w14:textId="77777777" w:rsidR="0037766C" w:rsidRDefault="00000000">
      <w:pPr>
        <w:pStyle w:val="Title"/>
      </w:pPr>
      <w:r>
        <w:t>Hunting experience shapes individual foraging specialization and predator-prey interactions in an online videogame</w:t>
      </w:r>
    </w:p>
    <w:p w14:paraId="77C02D6A" w14:textId="77777777" w:rsidR="0037766C" w:rsidRDefault="00000000">
      <w:pPr>
        <w:pStyle w:val="FirstParagraph"/>
      </w:pPr>
      <w:r>
        <w:t xml:space="preserve">Journal </w:t>
      </w:r>
      <w:proofErr w:type="gramStart"/>
      <w:r>
        <w:t>name :</w:t>
      </w:r>
      <w:proofErr w:type="gramEnd"/>
      <w:r>
        <w:t xml:space="preserve"> Ecology</w:t>
      </w:r>
    </w:p>
    <w:p w14:paraId="229B44C7" w14:textId="77777777" w:rsidR="0037766C" w:rsidRDefault="00000000">
      <w:pPr>
        <w:pStyle w:val="BodyText"/>
      </w:pPr>
      <w:r>
        <w:t xml:space="preserve">Manuscript </w:t>
      </w:r>
      <w:proofErr w:type="gramStart"/>
      <w:r>
        <w:t>type :</w:t>
      </w:r>
      <w:proofErr w:type="gramEnd"/>
      <w:r>
        <w:t xml:space="preserve"> article</w:t>
      </w:r>
    </w:p>
    <w:p w14:paraId="39AA5724" w14:textId="77777777" w:rsidR="0037766C" w:rsidRDefault="00000000">
      <w:pPr>
        <w:pStyle w:val="BodyText"/>
      </w:pPr>
      <w:proofErr w:type="gramStart"/>
      <w:r>
        <w:t>Authors :</w:t>
      </w:r>
      <w:proofErr w:type="gramEnd"/>
      <w:r>
        <w:t xml:space="preserve"> Maxime Fraser Franco</w:t>
      </w:r>
      <w:r>
        <w:rPr>
          <w:vertAlign w:val="superscript"/>
        </w:rPr>
        <w:t>1</w:t>
      </w:r>
      <w:r>
        <w:t>, Francesca Santostefano</w:t>
      </w:r>
      <w:r>
        <w:rPr>
          <w:vertAlign w:val="superscript"/>
        </w:rPr>
        <w:t>1,2</w:t>
      </w:r>
      <w:r>
        <w:t>, Julien G. A. Martin</w:t>
      </w:r>
      <w:r>
        <w:rPr>
          <w:vertAlign w:val="superscript"/>
        </w:rPr>
        <w:t>3</w:t>
      </w:r>
      <w:r>
        <w:t>, Clint D. Kelly</w:t>
      </w:r>
      <w:r>
        <w:rPr>
          <w:vertAlign w:val="superscript"/>
        </w:rPr>
        <w:t>1</w:t>
      </w:r>
      <w:r>
        <w:t>, Pierre-Olivier Montiglio</w:t>
      </w:r>
      <w:r>
        <w:rPr>
          <w:vertAlign w:val="superscript"/>
        </w:rPr>
        <w:t>1</w:t>
      </w:r>
    </w:p>
    <w:p w14:paraId="56DDD98B" w14:textId="77777777" w:rsidR="0037766C" w:rsidRDefault="00000000">
      <w:pPr>
        <w:pStyle w:val="BodyText"/>
      </w:pPr>
      <w:proofErr w:type="gramStart"/>
      <w:r>
        <w:t>Affiliations :</w:t>
      </w:r>
      <w:proofErr w:type="gramEnd"/>
      <w:r>
        <w:t xml:space="preserve"> </w:t>
      </w:r>
      <w:r>
        <w:rPr>
          <w:vertAlign w:val="superscript"/>
        </w:rPr>
        <w:t>1</w:t>
      </w:r>
      <w:r>
        <w:t xml:space="preserve"> </w:t>
      </w:r>
      <w:proofErr w:type="spellStart"/>
      <w:r>
        <w:t>Département</w:t>
      </w:r>
      <w:proofErr w:type="spellEnd"/>
      <w:r>
        <w:t xml:space="preserve"> des Sciences </w:t>
      </w:r>
      <w:proofErr w:type="spellStart"/>
      <w:r>
        <w:t>Biologiques</w:t>
      </w:r>
      <w:proofErr w:type="spellEnd"/>
      <w:r>
        <w:t xml:space="preserve">, Université du Québec à Montréal, Montréal, QC, Canada. </w:t>
      </w:r>
      <w:r>
        <w:rPr>
          <w:vertAlign w:val="superscript"/>
        </w:rPr>
        <w:t>2</w:t>
      </w:r>
      <w:r>
        <w:t xml:space="preserve"> Centre for Ecology and Conservation, Penryn Campus, University of Exeter, Cornwall, United Kingdom. </w:t>
      </w:r>
      <w:r>
        <w:rPr>
          <w:vertAlign w:val="superscript"/>
        </w:rPr>
        <w:t>3</w:t>
      </w:r>
      <w:r>
        <w:t xml:space="preserve"> Department of Biology, University of Ottawa, Ottawa, ON, Canada.</w:t>
      </w:r>
    </w:p>
    <w:p w14:paraId="17EF7EB1" w14:textId="77777777" w:rsidR="0037766C" w:rsidRDefault="00000000">
      <w:pPr>
        <w:pStyle w:val="BodyText"/>
      </w:pPr>
      <w:r>
        <w:t xml:space="preserve">Corresponding </w:t>
      </w:r>
      <w:proofErr w:type="gramStart"/>
      <w:r>
        <w:t>author :</w:t>
      </w:r>
      <w:proofErr w:type="gramEnd"/>
      <w:r>
        <w:t xml:space="preserve"> </w:t>
      </w:r>
      <w:hyperlink r:id="rId8">
        <w:r>
          <w:rPr>
            <w:rStyle w:val="Hyperlink"/>
          </w:rPr>
          <w:t>fraser_franco.maxime@courrier.uqam.ca</w:t>
        </w:r>
      </w:hyperlink>
    </w:p>
    <w:p w14:paraId="59DC13EE" w14:textId="77777777" w:rsidR="0037766C" w:rsidRDefault="00000000">
      <w:pPr>
        <w:pStyle w:val="BodyText"/>
      </w:pPr>
      <w:r>
        <w:t xml:space="preserve">Authorship </w:t>
      </w:r>
      <w:proofErr w:type="gramStart"/>
      <w:r>
        <w:t>statement :</w:t>
      </w:r>
      <w:proofErr w:type="gramEnd"/>
      <w:r>
        <w:t xml:space="preserve"> With MFF as the leader, all authors participated in conceiving the ideas behind the study. MFF prepared the data, conducted the analyses, and wrote the manuscript. All authors reviewed and accepted the final version of the manuscript.</w:t>
      </w:r>
    </w:p>
    <w:p w14:paraId="6AF5842D" w14:textId="77777777" w:rsidR="0037766C" w:rsidRDefault="00000000">
      <w:pPr>
        <w:pStyle w:val="BodyText"/>
      </w:pPr>
      <w:r>
        <w:t xml:space="preserve">Open research statement : The data and code used to produce the results in this manuscript are freely available on GitHub </w:t>
      </w:r>
      <w:hyperlink r:id="rId9">
        <w:r>
          <w:rPr>
            <w:rStyle w:val="Hyperlink"/>
          </w:rPr>
          <w:t>https://github.com/quantitative-ecologist/experience-hunting-tactics</w:t>
        </w:r>
      </w:hyperlink>
    </w:p>
    <w:p w14:paraId="67DC8FB5" w14:textId="77777777" w:rsidR="0037766C" w:rsidRDefault="00000000">
      <w:pPr>
        <w:pStyle w:val="BodyText"/>
      </w:pPr>
      <w:r>
        <w:t xml:space="preserve">Keywords: foraging </w:t>
      </w:r>
      <w:proofErr w:type="spellStart"/>
      <w:r>
        <w:t>behaviour</w:t>
      </w:r>
      <w:proofErr w:type="spellEnd"/>
      <w:r>
        <w:t xml:space="preserve">, arms race, reciprocal </w:t>
      </w:r>
      <w:proofErr w:type="spellStart"/>
      <w:r>
        <w:t>behavioural</w:t>
      </w:r>
      <w:proofErr w:type="spellEnd"/>
      <w:r>
        <w:t xml:space="preserve"> plasticity, learning, antipredator </w:t>
      </w:r>
      <w:proofErr w:type="spellStart"/>
      <w:r>
        <w:t>behaviour</w:t>
      </w:r>
      <w:proofErr w:type="spellEnd"/>
      <w:r>
        <w:t>, virtual ecology</w:t>
      </w:r>
    </w:p>
    <w:p w14:paraId="1381F92F" w14:textId="77777777" w:rsidR="0037766C" w:rsidRDefault="00000000">
      <w:r>
        <w:br w:type="page"/>
      </w:r>
    </w:p>
    <w:p w14:paraId="7C413F29" w14:textId="77777777" w:rsidR="0037766C" w:rsidRDefault="00000000">
      <w:pPr>
        <w:pStyle w:val="Heading1"/>
      </w:pPr>
      <w:bookmarkStart w:id="0" w:name="abstract"/>
      <w:r>
        <w:lastRenderedPageBreak/>
        <w:t>ABSTRACT</w:t>
      </w:r>
    </w:p>
    <w:p w14:paraId="6E2105D9" w14:textId="77777777" w:rsidR="0037766C" w:rsidRDefault="00000000">
      <w:r>
        <w:br w:type="page"/>
      </w:r>
    </w:p>
    <w:p w14:paraId="03EA3CB6" w14:textId="77777777" w:rsidR="0037766C" w:rsidRDefault="00000000">
      <w:pPr>
        <w:pStyle w:val="Heading1"/>
      </w:pPr>
      <w:bookmarkStart w:id="1" w:name="introduction"/>
      <w:bookmarkEnd w:id="0"/>
      <w:r>
        <w:lastRenderedPageBreak/>
        <w:t>INTRODUCTION</w:t>
      </w:r>
    </w:p>
    <w:p w14:paraId="4C27D4BA" w14:textId="54386EAC" w:rsidR="0037766C" w:rsidRDefault="00000000">
      <w:pPr>
        <w:pStyle w:val="FirstParagraph"/>
      </w:pPr>
      <w:r>
        <w:t xml:space="preserve">Individual variation in predator foraging </w:t>
      </w:r>
      <w:proofErr w:type="spellStart"/>
      <w:r>
        <w:t>behaviour</w:t>
      </w:r>
      <w:proofErr w:type="spellEnd"/>
      <w:r>
        <w:t xml:space="preserve"> is increasingly recognized as a major driver of trophic interactions and community dynamics (</w:t>
      </w:r>
      <w:proofErr w:type="spellStart"/>
      <w:r>
        <w:t>Griffen</w:t>
      </w:r>
      <w:proofErr w:type="spellEnd"/>
      <w:r>
        <w:t xml:space="preserve"> et al. 2012, </w:t>
      </w:r>
      <w:proofErr w:type="spellStart"/>
      <w:r>
        <w:t>Michalko</w:t>
      </w:r>
      <w:proofErr w:type="spellEnd"/>
      <w:r>
        <w:t xml:space="preserve"> and </w:t>
      </w:r>
      <w:proofErr w:type="spellStart"/>
      <w:r>
        <w:t>Pekár</w:t>
      </w:r>
      <w:proofErr w:type="spellEnd"/>
      <w:r>
        <w:t xml:space="preserve"> 2016, Moran et al. 2017, </w:t>
      </w:r>
      <w:proofErr w:type="spellStart"/>
      <w:r>
        <w:t>Michalko</w:t>
      </w:r>
      <w:proofErr w:type="spellEnd"/>
      <w:r>
        <w:t xml:space="preserve"> et al. 2021). Indeed, predator populations often comprise assemblages of individuals specializing in different foraging tactics or on different resources irrespective of sexual, morphological, or age-related differences (Estes et al. 2003, Tinker et al. 2008, </w:t>
      </w:r>
      <w:proofErr w:type="spellStart"/>
      <w:r>
        <w:t>Kernaléguen</w:t>
      </w:r>
      <w:proofErr w:type="spellEnd"/>
      <w:r>
        <w:t xml:space="preserve"> et al. 2015, Phillips et al. 2017). A growing body of evidence suggests that ecological interactions</w:t>
      </w:r>
      <w:del w:id="2" w:author="Francesca Santostefano" w:date="2023-03-27T18:41:00Z">
        <w:r w:rsidDel="004A5351">
          <w:delText>,</w:delText>
        </w:r>
      </w:del>
      <w:r>
        <w:t xml:space="preserve"> such as predator-prey interactions</w:t>
      </w:r>
      <w:del w:id="3" w:author="Francesca Santostefano" w:date="2023-03-27T18:41:00Z">
        <w:r w:rsidDel="004A5351">
          <w:delText>,</w:delText>
        </w:r>
      </w:del>
      <w:r>
        <w:t xml:space="preserve"> can drive </w:t>
      </w:r>
      <w:ins w:id="4" w:author="Francesca Santostefano" w:date="2023-03-27T18:41:00Z">
        <w:r w:rsidR="004A5351">
          <w:t>this</w:t>
        </w:r>
      </w:ins>
      <w:del w:id="5" w:author="Francesca Santostefano" w:date="2023-03-27T18:41:00Z">
        <w:r w:rsidDel="004A5351">
          <w:delText>such</w:delText>
        </w:r>
      </w:del>
      <w:r>
        <w:t xml:space="preserve"> individual foraging specialization (Araújo et al. 2011, Toscano et al. 2016). When they hunt, predators often use techniques that are fine-tuned to the type of prey that they encounter (</w:t>
      </w:r>
      <w:proofErr w:type="spellStart"/>
      <w:r>
        <w:t>Davoren</w:t>
      </w:r>
      <w:proofErr w:type="spellEnd"/>
      <w:r>
        <w:t xml:space="preserve"> et al. 2003, Estes et al. 2003, Woo et al. 2008, </w:t>
      </w:r>
      <w:proofErr w:type="spellStart"/>
      <w:r>
        <w:t>Courbin</w:t>
      </w:r>
      <w:proofErr w:type="spellEnd"/>
      <w:r>
        <w:t xml:space="preserve"> et al. 2018), and their capacity to use them effectively is contingent on periods of extensive practice (</w:t>
      </w:r>
      <w:proofErr w:type="gramStart"/>
      <w:r>
        <w:t>i.e.</w:t>
      </w:r>
      <w:proofErr w:type="gramEnd"/>
      <w:r>
        <w:t xml:space="preserve"> experience). </w:t>
      </w:r>
      <w:commentRangeStart w:id="6"/>
      <w:commentRangeStart w:id="7"/>
      <w:r>
        <w:t>While</w:t>
      </w:r>
      <w:commentRangeEnd w:id="6"/>
      <w:r w:rsidR="004A5351">
        <w:rPr>
          <w:rStyle w:val="CommentReference"/>
        </w:rPr>
        <w:commentReference w:id="6"/>
      </w:r>
      <w:commentRangeEnd w:id="7"/>
      <w:r w:rsidR="00153794">
        <w:rPr>
          <w:rStyle w:val="CommentReference"/>
        </w:rPr>
        <w:commentReference w:id="7"/>
      </w:r>
      <w:r>
        <w:t xml:space="preserve"> hunting experience may be essential to maintain or improve foraging success, we have few empirical assessments of its role in predator foraging specialization (</w:t>
      </w:r>
      <w:proofErr w:type="spellStart"/>
      <w:r>
        <w:t>Dukas</w:t>
      </w:r>
      <w:proofErr w:type="spellEnd"/>
      <w:r>
        <w:t xml:space="preserve"> 2019) and its consequences on predator-prey interactions.</w:t>
      </w:r>
    </w:p>
    <w:p w14:paraId="2F18CFC5" w14:textId="77777777" w:rsidR="0037766C" w:rsidRDefault="00000000">
      <w:pPr>
        <w:pStyle w:val="BodyText"/>
      </w:pPr>
      <w:r>
        <w:t xml:space="preserve">The development of foraging tactics is crucial for young predators to reach adulthood and survive (Phillips et al. 2017, </w:t>
      </w:r>
      <w:proofErr w:type="spellStart"/>
      <w:r>
        <w:t>Heithaus</w:t>
      </w:r>
      <w:proofErr w:type="spellEnd"/>
      <w:r>
        <w:t xml:space="preserve"> et al. 2018). Theory predicts that foraging specialization may emerge via learning, limitations in memorizing multiple complex hunting skills, and expertise (Tinker et al. 2009, </w:t>
      </w:r>
      <w:proofErr w:type="spellStart"/>
      <w:r>
        <w:t>Dukas</w:t>
      </w:r>
      <w:proofErr w:type="spellEnd"/>
      <w:r>
        <w:t xml:space="preserve"> 2019). </w:t>
      </w:r>
      <w:proofErr w:type="spellStart"/>
      <w:r>
        <w:t>Dukas</w:t>
      </w:r>
      <w:proofErr w:type="spellEnd"/>
      <w:r>
        <w:t xml:space="preserve"> (2019) defines </w:t>
      </w:r>
      <w:commentRangeStart w:id="8"/>
      <w:r>
        <w:t>expertise</w:t>
      </w:r>
      <w:commentRangeEnd w:id="8"/>
      <w:r w:rsidR="00E131D3">
        <w:rPr>
          <w:rStyle w:val="CommentReference"/>
        </w:rPr>
        <w:commentReference w:id="8"/>
      </w:r>
      <w:r>
        <w:t xml:space="preserve"> as the characteristics, skills, and knowledge allowing individuals with extensive experience to outperform novices on complex tasks. This body of work suggests that the development of expertise through extensive practice is an </w:t>
      </w:r>
      <w:commentRangeStart w:id="9"/>
      <w:r>
        <w:t>optimizing process that should promote foraging specialization</w:t>
      </w:r>
      <w:commentRangeEnd w:id="9"/>
      <w:r w:rsidR="00153794">
        <w:rPr>
          <w:rStyle w:val="CommentReference"/>
        </w:rPr>
        <w:commentReference w:id="9"/>
      </w:r>
      <w:r>
        <w:t>. Empirical studies on human and non-human hunters show that experience optimizes the efficiency (</w:t>
      </w:r>
      <w:proofErr w:type="gramStart"/>
      <w:r>
        <w:t>e.g.</w:t>
      </w:r>
      <w:proofErr w:type="gramEnd"/>
      <w:r>
        <w:t xml:space="preserve"> search and </w:t>
      </w:r>
      <w:r>
        <w:lastRenderedPageBreak/>
        <w:t xml:space="preserve">handling times, return rates) of their foraging tactics potentially via associative images or reliance on prey and environmental cues (Edwards and Jackson 1994, Morse 2000, MacDonald 2007, Reid et al. 2010, Wilson-Rankin 2015). Such optimization may thus reinforce the use of the same </w:t>
      </w:r>
      <w:commentRangeStart w:id="10"/>
      <w:r>
        <w:t>tactic</w:t>
      </w:r>
      <w:commentRangeEnd w:id="10"/>
      <w:r w:rsidR="00153794">
        <w:rPr>
          <w:rStyle w:val="CommentReference"/>
        </w:rPr>
        <w:commentReference w:id="10"/>
      </w:r>
      <w:r>
        <w:t xml:space="preserve"> (</w:t>
      </w:r>
      <w:proofErr w:type="gramStart"/>
      <w:r>
        <w:t>i.e.</w:t>
      </w:r>
      <w:proofErr w:type="gramEnd"/>
      <w:r>
        <w:t xml:space="preserve"> specialization) if its success is constant each time a prey is encountered. It may also be costly to attempt different hunting tactics by trial and error when prey </w:t>
      </w:r>
      <w:proofErr w:type="gramStart"/>
      <w:r>
        <w:t>are</w:t>
      </w:r>
      <w:proofErr w:type="gramEnd"/>
      <w:r>
        <w:t xml:space="preserve"> scarce or highly unpredictable (</w:t>
      </w:r>
      <w:proofErr w:type="spellStart"/>
      <w:r>
        <w:t>Dukas</w:t>
      </w:r>
      <w:proofErr w:type="spellEnd"/>
      <w:r>
        <w:t xml:space="preserve"> 1998, Estes et al. 2003, </w:t>
      </w:r>
      <w:proofErr w:type="spellStart"/>
      <w:r>
        <w:t>Mery</w:t>
      </w:r>
      <w:proofErr w:type="spellEnd"/>
      <w:r>
        <w:t xml:space="preserve"> and Burns 2010). An alternative </w:t>
      </w:r>
      <w:commentRangeStart w:id="11"/>
      <w:r>
        <w:t>mechanism</w:t>
      </w:r>
      <w:commentRangeEnd w:id="11"/>
      <w:r w:rsidR="00153794">
        <w:rPr>
          <w:rStyle w:val="CommentReference"/>
        </w:rPr>
        <w:commentReference w:id="11"/>
      </w:r>
      <w:r>
        <w:t xml:space="preserve"> is that the costs/</w:t>
      </w:r>
      <w:commentRangeStart w:id="12"/>
      <w:r>
        <w:t>risks</w:t>
      </w:r>
      <w:commentRangeEnd w:id="12"/>
      <w:r w:rsidR="00A67CE9">
        <w:rPr>
          <w:rStyle w:val="CommentReference"/>
        </w:rPr>
        <w:commentReference w:id="12"/>
      </w:r>
      <w:r>
        <w:t xml:space="preserve"> faced by hunters when switching foraging tactics may be offset by gaining experience and information on their prey, leading to increased individual foraging flexibility (Stephens 1993, </w:t>
      </w:r>
      <w:proofErr w:type="gramStart"/>
      <w:r>
        <w:t>Ishii</w:t>
      </w:r>
      <w:proofErr w:type="gramEnd"/>
      <w:r>
        <w:t xml:space="preserve"> and Shimada 2010, </w:t>
      </w:r>
      <w:proofErr w:type="spellStart"/>
      <w:r>
        <w:t>Mery</w:t>
      </w:r>
      <w:proofErr w:type="spellEnd"/>
      <w:r>
        <w:t xml:space="preserve"> and Burns 2010, Kelley and </w:t>
      </w:r>
      <w:proofErr w:type="spellStart"/>
      <w:r>
        <w:t>Magurran</w:t>
      </w:r>
      <w:proofErr w:type="spellEnd"/>
      <w:r>
        <w:t xml:space="preserve"> 2011, Snell-Rood 2013). To develop proper responses to fluctuating resources, individuals would need to sample their environment broadly during an extensive </w:t>
      </w:r>
      <w:proofErr w:type="gramStart"/>
      <w:r>
        <w:t>period of time</w:t>
      </w:r>
      <w:proofErr w:type="gramEnd"/>
      <w:r>
        <w:t xml:space="preserve">, </w:t>
      </w:r>
      <w:commentRangeStart w:id="13"/>
      <w:r>
        <w:t>followed</w:t>
      </w:r>
      <w:commentRangeEnd w:id="13"/>
      <w:r w:rsidR="00153794">
        <w:rPr>
          <w:rStyle w:val="CommentReference"/>
        </w:rPr>
        <w:commentReference w:id="13"/>
      </w:r>
      <w:r>
        <w:t xml:space="preserve"> by higher performance at later stages of development (reviewed in Snell-Rood 2013). However, predators can differ in the challenges that they face during their lifetime, which could lead to both mechanisms operating at the same time within a predator </w:t>
      </w:r>
      <w:commentRangeStart w:id="14"/>
      <w:r>
        <w:t>population</w:t>
      </w:r>
      <w:commentRangeEnd w:id="14"/>
      <w:r w:rsidR="00A67CE9">
        <w:rPr>
          <w:rStyle w:val="CommentReference"/>
        </w:rPr>
        <w:commentReference w:id="14"/>
      </w:r>
      <w:r>
        <w:t xml:space="preserve">. For instance, some individuals may constantly encounter faster prey, which are proven to be more difficult to hunt (Walker et al. 2005, Kelley and </w:t>
      </w:r>
      <w:proofErr w:type="spellStart"/>
      <w:r>
        <w:t>Magurran</w:t>
      </w:r>
      <w:proofErr w:type="spellEnd"/>
      <w:r>
        <w:t xml:space="preserve"> 2011, Fraser Franco et al. 2022).</w:t>
      </w:r>
    </w:p>
    <w:p w14:paraId="65E77721" w14:textId="197CD635" w:rsidR="0037766C" w:rsidRDefault="00000000">
      <w:pPr>
        <w:pStyle w:val="BodyText"/>
      </w:pPr>
      <w:r>
        <w:t xml:space="preserve">There is currently a lack of consensus on the fitness advantages of specialized vs flexible </w:t>
      </w:r>
      <w:commentRangeStart w:id="15"/>
      <w:r>
        <w:t>foraging</w:t>
      </w:r>
      <w:commentRangeEnd w:id="15"/>
      <w:r w:rsidR="00A67CE9">
        <w:rPr>
          <w:rStyle w:val="CommentReference"/>
        </w:rPr>
        <w:commentReference w:id="15"/>
      </w:r>
      <w:r>
        <w:t xml:space="preserve">. Importantly, we have limited information on the ecological contexts - except for </w:t>
      </w:r>
      <w:commentRangeStart w:id="16"/>
      <w:r>
        <w:t>competition</w:t>
      </w:r>
      <w:commentRangeEnd w:id="16"/>
      <w:r w:rsidR="00A67CE9">
        <w:rPr>
          <w:rStyle w:val="CommentReference"/>
        </w:rPr>
        <w:commentReference w:id="16"/>
      </w:r>
      <w:r>
        <w:t xml:space="preserve"> - that </w:t>
      </w:r>
      <w:proofErr w:type="spellStart"/>
      <w:r>
        <w:t>favour</w:t>
      </w:r>
      <w:proofErr w:type="spellEnd"/>
      <w:r>
        <w:t xml:space="preserve"> specialization over flexibility. This is reflected in the literature showing contrasting results in the links between specialization and </w:t>
      </w:r>
      <w:commentRangeStart w:id="17"/>
      <w:r>
        <w:t>fitness</w:t>
      </w:r>
      <w:commentRangeEnd w:id="17"/>
      <w:r w:rsidR="00DD27BE">
        <w:rPr>
          <w:rStyle w:val="CommentReference"/>
        </w:rPr>
        <w:commentReference w:id="17"/>
      </w:r>
      <w:r>
        <w:t xml:space="preserve">. For instance, some studies report increasing benefits of specialization (Patrick and </w:t>
      </w:r>
      <w:proofErr w:type="spellStart"/>
      <w:r>
        <w:t>Weimerskirch</w:t>
      </w:r>
      <w:proofErr w:type="spellEnd"/>
      <w:r>
        <w:t xml:space="preserve"> 2014b, </w:t>
      </w:r>
      <w:proofErr w:type="spellStart"/>
      <w:r>
        <w:t>Pintor</w:t>
      </w:r>
      <w:proofErr w:type="spellEnd"/>
      <w:r>
        <w:t xml:space="preserve"> et al. 2014, van den Bosch et al. 2019), some report that flexible foraging has greater benefits (Paull et al. 2012, </w:t>
      </w:r>
      <w:proofErr w:type="spellStart"/>
      <w:r>
        <w:t>Manlick</w:t>
      </w:r>
      <w:proofErr w:type="spellEnd"/>
      <w:r>
        <w:t xml:space="preserve"> et al. 2021), and others find equal benefits depending on timescales (Woo et al. </w:t>
      </w:r>
      <w:r>
        <w:lastRenderedPageBreak/>
        <w:t xml:space="preserve">2008, </w:t>
      </w:r>
      <w:proofErr w:type="spellStart"/>
      <w:r>
        <w:t>Potier</w:t>
      </w:r>
      <w:proofErr w:type="spellEnd"/>
      <w:r>
        <w:t xml:space="preserve"> et al. 2015). </w:t>
      </w:r>
      <w:commentRangeStart w:id="18"/>
      <w:r>
        <w:t xml:space="preserve">While quantifying the fitness consequences of specialization is a daunting task, in predator-prey systems, some clues indicate </w:t>
      </w:r>
      <w:commentRangeEnd w:id="18"/>
      <w:r w:rsidR="00DD27BE">
        <w:rPr>
          <w:rStyle w:val="CommentReference"/>
        </w:rPr>
        <w:commentReference w:id="18"/>
      </w:r>
      <w:r>
        <w:t>that fluctuations in the predictability of prey encounters throughout a predator’s lifetime may be a key factor (</w:t>
      </w:r>
      <w:proofErr w:type="spellStart"/>
      <w:r>
        <w:t>Weimerskirch</w:t>
      </w:r>
      <w:proofErr w:type="spellEnd"/>
      <w:r>
        <w:t xml:space="preserve"> 2007, Woo et al. 2008, Chang et al. 2017, Phillips et al. 2017, </w:t>
      </w:r>
      <w:proofErr w:type="spellStart"/>
      <w:r>
        <w:t>Courbin</w:t>
      </w:r>
      <w:proofErr w:type="spellEnd"/>
      <w:r>
        <w:t xml:space="preserve"> et al. 2018). The resource-predictability hypothesis </w:t>
      </w:r>
      <w:ins w:id="19" w:author="Francesca Santostefano" w:date="2023-03-27T19:17:00Z">
        <w:r w:rsidR="00DD27BE">
          <w:t>states</w:t>
        </w:r>
      </w:ins>
      <w:del w:id="20" w:author="Francesca Santostefano" w:date="2023-03-27T19:17:00Z">
        <w:r w:rsidDel="00DD27BE">
          <w:delText>argues</w:delText>
        </w:r>
      </w:del>
      <w:r>
        <w:t xml:space="preserve"> that when </w:t>
      </w:r>
      <w:commentRangeStart w:id="21"/>
      <w:r>
        <w:t>resources are predictable</w:t>
      </w:r>
      <w:commentRangeEnd w:id="21"/>
      <w:r w:rsidR="00DD27BE">
        <w:rPr>
          <w:rStyle w:val="CommentReference"/>
        </w:rPr>
        <w:commentReference w:id="21"/>
      </w:r>
      <w:r>
        <w:t xml:space="preserve">, </w:t>
      </w:r>
      <w:commentRangeStart w:id="22"/>
      <w:r>
        <w:t xml:space="preserve">individual specialists </w:t>
      </w:r>
      <w:commentRangeEnd w:id="22"/>
      <w:r w:rsidR="00DD27BE">
        <w:rPr>
          <w:rStyle w:val="CommentReference"/>
        </w:rPr>
        <w:commentReference w:id="22"/>
      </w:r>
      <w:r>
        <w:t xml:space="preserve">should have higher </w:t>
      </w:r>
      <w:commentRangeStart w:id="23"/>
      <w:r>
        <w:t xml:space="preserve">delivery rates </w:t>
      </w:r>
      <w:commentRangeEnd w:id="23"/>
      <w:r w:rsidR="00DD27BE">
        <w:rPr>
          <w:rStyle w:val="CommentReference"/>
        </w:rPr>
        <w:commentReference w:id="23"/>
      </w:r>
      <w:r>
        <w:t>by reducing the energy and time required to search for and handle prey. In contrast, individual generalists should benefit when resources fluctuate, as fine adjustments to resources are key for a predator’s success and survival (</w:t>
      </w:r>
      <w:proofErr w:type="spellStart"/>
      <w:r>
        <w:t>Karkarey</w:t>
      </w:r>
      <w:proofErr w:type="spellEnd"/>
      <w:r>
        <w:t xml:space="preserve"> et al. 2017, Holm et al. 2019, Santoro et al. 2019). </w:t>
      </w:r>
      <w:commentRangeStart w:id="24"/>
      <w:r>
        <w:t xml:space="preserve">At the phenotypic interface, </w:t>
      </w:r>
      <w:commentRangeEnd w:id="24"/>
      <w:r w:rsidR="00DD27BE">
        <w:rPr>
          <w:rStyle w:val="CommentReference"/>
        </w:rPr>
        <w:commentReference w:id="24"/>
      </w:r>
      <w:r>
        <w:t xml:space="preserve">empirical evidence shows that predators often match, among other types of traits (see Kishida et al. 2006, </w:t>
      </w:r>
      <w:proofErr w:type="spellStart"/>
      <w:r>
        <w:t>Hanifin</w:t>
      </w:r>
      <w:proofErr w:type="spellEnd"/>
      <w:r>
        <w:t xml:space="preserve"> et al. 2008, Brousseau et al. 2018, </w:t>
      </w:r>
      <w:proofErr w:type="spellStart"/>
      <w:r>
        <w:t>Reimche</w:t>
      </w:r>
      <w:proofErr w:type="spellEnd"/>
      <w:r>
        <w:t xml:space="preserve"> et al. 2020), their locomotor and </w:t>
      </w:r>
      <w:proofErr w:type="spellStart"/>
      <w:r>
        <w:t>behavioural</w:t>
      </w:r>
      <w:proofErr w:type="spellEnd"/>
      <w:r>
        <w:t xml:space="preserve"> traits to those of their prey (Bro-</w:t>
      </w:r>
      <w:proofErr w:type="spellStart"/>
      <w:r>
        <w:t>Jørgensen</w:t>
      </w:r>
      <w:proofErr w:type="spellEnd"/>
      <w:r>
        <w:t xml:space="preserve"> 2013, McGhee et al. 2013, Chang et al. 2017, </w:t>
      </w:r>
      <w:proofErr w:type="spellStart"/>
      <w:r>
        <w:t>Szopa</w:t>
      </w:r>
      <w:proofErr w:type="spellEnd"/>
      <w:r>
        <w:t xml:space="preserve">-Comley and </w:t>
      </w:r>
      <w:proofErr w:type="spellStart"/>
      <w:r>
        <w:t>Ioannou</w:t>
      </w:r>
      <w:proofErr w:type="spellEnd"/>
      <w:r>
        <w:t xml:space="preserve"> 2022). </w:t>
      </w:r>
      <w:commentRangeStart w:id="25"/>
      <w:r>
        <w:t>Yet</w:t>
      </w:r>
      <w:commentRangeEnd w:id="25"/>
      <w:r w:rsidR="00D97C3A">
        <w:rPr>
          <w:rStyle w:val="CommentReference"/>
        </w:rPr>
        <w:commentReference w:id="25"/>
      </w:r>
      <w:r>
        <w:t xml:space="preserve">, a recurring question that emerges from these studies is </w:t>
      </w:r>
      <w:ins w:id="26" w:author="Francesca Santostefano" w:date="2023-03-27T19:28:00Z">
        <w:r w:rsidR="00D97C3A">
          <w:t>w</w:t>
        </w:r>
      </w:ins>
      <w:ins w:id="27" w:author="Francesca Santostefano" w:date="2023-03-27T19:29:00Z">
        <w:r w:rsidR="00D97C3A">
          <w:t>h</w:t>
        </w:r>
      </w:ins>
      <w:ins w:id="28" w:author="Francesca Santostefano" w:date="2023-03-27T19:28:00Z">
        <w:r w:rsidR="00D97C3A">
          <w:t>et</w:t>
        </w:r>
      </w:ins>
      <w:ins w:id="29" w:author="Francesca Santostefano" w:date="2023-03-27T19:29:00Z">
        <w:r w:rsidR="00D97C3A">
          <w:t>h</w:t>
        </w:r>
      </w:ins>
      <w:ins w:id="30" w:author="Francesca Santostefano" w:date="2023-03-27T19:28:00Z">
        <w:r w:rsidR="00D97C3A">
          <w:t>er</w:t>
        </w:r>
      </w:ins>
      <w:del w:id="31" w:author="Francesca Santostefano" w:date="2023-03-27T19:28:00Z">
        <w:r w:rsidDel="00D97C3A">
          <w:delText>if</w:delText>
        </w:r>
      </w:del>
      <w:r>
        <w:t xml:space="preserve"> and how the </w:t>
      </w:r>
      <w:proofErr w:type="spellStart"/>
      <w:r>
        <w:t>behavioural</w:t>
      </w:r>
      <w:proofErr w:type="spellEnd"/>
      <w:r>
        <w:t xml:space="preserve"> adjustments of predators reflect individual differences in experience/learning (Kelley and </w:t>
      </w:r>
      <w:proofErr w:type="spellStart"/>
      <w:r>
        <w:t>Magurran</w:t>
      </w:r>
      <w:proofErr w:type="spellEnd"/>
      <w:r>
        <w:t xml:space="preserve"> 2011). Thus, uncovering the role of learning in predator-prey systems where interactions are directly monitored would enable researchers to better predict the </w:t>
      </w:r>
      <w:proofErr w:type="spellStart"/>
      <w:r>
        <w:t>behavioural</w:t>
      </w:r>
      <w:proofErr w:type="spellEnd"/>
      <w:r>
        <w:t xml:space="preserve"> decisions and the success of predators when they are </w:t>
      </w:r>
      <w:commentRangeStart w:id="32"/>
      <w:r>
        <w:t>hunting</w:t>
      </w:r>
      <w:commentRangeEnd w:id="32"/>
      <w:r w:rsidR="00D97C3A">
        <w:rPr>
          <w:rStyle w:val="CommentReference"/>
        </w:rPr>
        <w:commentReference w:id="32"/>
      </w:r>
      <w:r>
        <w:t>.</w:t>
      </w:r>
    </w:p>
    <w:p w14:paraId="7BD22086" w14:textId="77777777" w:rsidR="0037766C" w:rsidRDefault="00000000">
      <w:pPr>
        <w:pStyle w:val="BodyText"/>
      </w:pPr>
      <w:r>
        <w:t xml:space="preserve">The integration of individual </w:t>
      </w:r>
      <w:proofErr w:type="spellStart"/>
      <w:r>
        <w:t>behavioural</w:t>
      </w:r>
      <w:proofErr w:type="spellEnd"/>
      <w:r>
        <w:t xml:space="preserve"> variation in the study of predator-prey interactions has gained traction in recent years, with empirical studies revealing important consequences for habitat use, functional responses, prey choice, and foraging rate (</w:t>
      </w:r>
      <w:proofErr w:type="spellStart"/>
      <w:r>
        <w:t>Kobler</w:t>
      </w:r>
      <w:proofErr w:type="spellEnd"/>
      <w:r>
        <w:t xml:space="preserve"> et al. 2009, Toscano and </w:t>
      </w:r>
      <w:proofErr w:type="spellStart"/>
      <w:r>
        <w:t>Griffen</w:t>
      </w:r>
      <w:proofErr w:type="spellEnd"/>
      <w:r>
        <w:t xml:space="preserve"> 2014, Patrick and </w:t>
      </w:r>
      <w:proofErr w:type="spellStart"/>
      <w:r>
        <w:t>Weimerskirch</w:t>
      </w:r>
      <w:proofErr w:type="spellEnd"/>
      <w:r>
        <w:t xml:space="preserve"> 2014a, Matsumura and </w:t>
      </w:r>
      <w:proofErr w:type="spellStart"/>
      <w:r>
        <w:t>Miyatake</w:t>
      </w:r>
      <w:proofErr w:type="spellEnd"/>
      <w:r>
        <w:t xml:space="preserve"> 2022). However, an important and recurring challenge impeding research on predator-prey </w:t>
      </w:r>
      <w:proofErr w:type="spellStart"/>
      <w:r>
        <w:t>behavioural</w:t>
      </w:r>
      <w:proofErr w:type="spellEnd"/>
      <w:r>
        <w:t xml:space="preserve"> interactions, at the individual level, is the need to collect data simultaneously on both the predator and </w:t>
      </w:r>
      <w:commentRangeStart w:id="33"/>
      <w:r>
        <w:t>prey</w:t>
      </w:r>
      <w:commentRangeEnd w:id="33"/>
      <w:r w:rsidR="007A72CF">
        <w:rPr>
          <w:rStyle w:val="CommentReference"/>
        </w:rPr>
        <w:commentReference w:id="33"/>
      </w:r>
      <w:r>
        <w:t xml:space="preserve">. </w:t>
      </w:r>
      <w:r>
        <w:lastRenderedPageBreak/>
        <w:t xml:space="preserve">We recently demonstrated with </w:t>
      </w:r>
      <w:proofErr w:type="spellStart"/>
      <w:r>
        <w:t>behavioural</w:t>
      </w:r>
      <w:proofErr w:type="spellEnd"/>
      <w:r>
        <w:t xml:space="preserve"> data from an </w:t>
      </w:r>
      <w:commentRangeStart w:id="34"/>
      <w:r>
        <w:t xml:space="preserve">online predator-prey videogame </w:t>
      </w:r>
      <w:commentRangeEnd w:id="34"/>
      <w:r w:rsidR="00C26885">
        <w:rPr>
          <w:rStyle w:val="CommentReference"/>
        </w:rPr>
        <w:commentReference w:id="34"/>
      </w:r>
      <w:r>
        <w:t xml:space="preserve">that virtual systems can overcome this challenge and help uncover the mechanisms that shape predator-prey interactions (Fraser Franco et al. 2022). </w:t>
      </w:r>
      <w:commentRangeStart w:id="35"/>
      <w:commentRangeStart w:id="36"/>
      <w:r>
        <w:t xml:space="preserve">For instance, we found that the classical locomotor crossover hypothesis (Huey and </w:t>
      </w:r>
      <w:proofErr w:type="spellStart"/>
      <w:r>
        <w:t>Pianka</w:t>
      </w:r>
      <w:proofErr w:type="spellEnd"/>
      <w:r>
        <w:t xml:space="preserve"> 1981) applied only to cursorial hunters (see also: Matsumura and </w:t>
      </w:r>
      <w:proofErr w:type="spellStart"/>
      <w:r>
        <w:t>Miyatake</w:t>
      </w:r>
      <w:proofErr w:type="spellEnd"/>
      <w:r>
        <w:t xml:space="preserve"> 2022),</w:t>
      </w:r>
      <w:commentRangeEnd w:id="35"/>
      <w:r w:rsidR="007A72CF">
        <w:rPr>
          <w:rStyle w:val="CommentReference"/>
        </w:rPr>
        <w:commentReference w:id="35"/>
      </w:r>
      <w:commentRangeEnd w:id="36"/>
      <w:r w:rsidR="007A72CF">
        <w:rPr>
          <w:rStyle w:val="CommentReference"/>
        </w:rPr>
        <w:commentReference w:id="36"/>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 (Beauchamp 2020), that familiarity between prey has a positive indirect effect on survival (Céré et al. 2021), and that prey face contrasting natural and social selection regimes (Santostefano et al. in prep). </w:t>
      </w:r>
      <w:commentRangeStart w:id="37"/>
      <w:r>
        <w:t>Because</w:t>
      </w:r>
      <w:commentRangeEnd w:id="37"/>
      <w:r w:rsidR="00C26885">
        <w:rPr>
          <w:rStyle w:val="CommentReference"/>
        </w:rPr>
        <w:commentReference w:id="37"/>
      </w:r>
      <w:r>
        <w:t xml:space="preserve"> virtual predator-prey systems generate large volumes of data on interacting players throughout their lifetime in the game, they offer the opportunity to tackle fundamental questions about the role of experience and prey </w:t>
      </w:r>
      <w:proofErr w:type="spellStart"/>
      <w:r>
        <w:t>behaviour</w:t>
      </w:r>
      <w:proofErr w:type="spellEnd"/>
      <w:r>
        <w:t xml:space="preserve"> on individual predator foraging specialization along with their potential fitness consequences.</w:t>
      </w:r>
    </w:p>
    <w:p w14:paraId="4736B854" w14:textId="668A3196" w:rsidR="0037766C" w:rsidRDefault="00000000">
      <w:pPr>
        <w:pStyle w:val="BodyText"/>
      </w:pPr>
      <w:r>
        <w:t xml:space="preserve">In this study, we test how hunting experience shapes predator foraging specialization using individual </w:t>
      </w:r>
      <w:proofErr w:type="spellStart"/>
      <w:r>
        <w:t>behavioural</w:t>
      </w:r>
      <w:proofErr w:type="spellEnd"/>
      <w:r>
        <w:t xml:space="preserve"> data from players in the online videogame </w:t>
      </w:r>
      <w:r>
        <w:rPr>
          <w:i/>
          <w:iCs/>
        </w:rPr>
        <w:t>Dead by Daylight</w:t>
      </w:r>
      <w:r>
        <w:t xml:space="preserve"> (</w:t>
      </w:r>
      <w:r>
        <w:rPr>
          <w:i/>
          <w:iCs/>
        </w:rPr>
        <w:t>DBD</w:t>
      </w:r>
      <w:r>
        <w:t xml:space="preserve">). </w:t>
      </w:r>
      <w:r>
        <w:rPr>
          <w:i/>
          <w:iCs/>
        </w:rPr>
        <w:t>DBD</w:t>
      </w:r>
      <w:r>
        <w:t xml:space="preserve"> simulates a direct predator-prey interaction, where one predator player hunts four prey players in different virtual environments. The data grants a high degree of precision on the </w:t>
      </w:r>
      <w:proofErr w:type="spellStart"/>
      <w:r>
        <w:t>behavioural</w:t>
      </w:r>
      <w:proofErr w:type="spellEnd"/>
      <w:r>
        <w:t xml:space="preserve"> interaction, as the </w:t>
      </w:r>
      <w:proofErr w:type="spellStart"/>
      <w:r>
        <w:t>behaviour</w:t>
      </w:r>
      <w:proofErr w:type="spellEnd"/>
      <w:r>
        <w:t xml:space="preserve"> of both the predator and the four prey is monitored simultaneously in each </w:t>
      </w:r>
      <w:commentRangeStart w:id="38"/>
      <w:ins w:id="39" w:author="Francesca Santostefano" w:date="2023-03-27T21:44:00Z">
        <w:r w:rsidR="00AD0334">
          <w:t>match</w:t>
        </w:r>
      </w:ins>
      <w:del w:id="40" w:author="Francesca Santostefano" w:date="2023-03-27T21:44:00Z">
        <w:r w:rsidDel="00AD0334">
          <w:delText>trial</w:delText>
        </w:r>
      </w:del>
      <w:commentRangeEnd w:id="38"/>
      <w:r w:rsidR="00AD0334">
        <w:rPr>
          <w:rStyle w:val="CommentReference"/>
        </w:rPr>
        <w:commentReference w:id="38"/>
      </w:r>
      <w:r>
        <w:t xml:space="preserve">. First, we investigate </w:t>
      </w:r>
      <w:commentRangeStart w:id="41"/>
      <w:r>
        <w:t>how</w:t>
      </w:r>
      <w:commentRangeEnd w:id="41"/>
      <w:r w:rsidR="00AD0334">
        <w:rPr>
          <w:rStyle w:val="CommentReference"/>
        </w:rPr>
        <w:commentReference w:id="41"/>
      </w:r>
      <w:r>
        <w:t xml:space="preserve"> predators develop their individual hunting expertise. We hypothesize that predators should differ in the development of their expertise, partly because they encounter </w:t>
      </w:r>
      <w:commentRangeStart w:id="42"/>
      <w:r>
        <w:t xml:space="preserve">varying levels of difficulty </w:t>
      </w:r>
      <w:commentRangeEnd w:id="42"/>
      <w:r w:rsidR="00AD0334">
        <w:rPr>
          <w:rStyle w:val="CommentReference"/>
        </w:rPr>
        <w:commentReference w:id="42"/>
      </w:r>
      <w:r>
        <w:t xml:space="preserve">with the prey that they pursue. For example, a predator may face greater difficulty than other individuals if it more often </w:t>
      </w:r>
      <w:r>
        <w:lastRenderedPageBreak/>
        <w:t xml:space="preserve">encountered prey that were elusive. Second, we test the hypothesis that experience will shape foraging specialization. If experience reduces the costs of switching between hunting tactics, we predict that the predator population should become more </w:t>
      </w:r>
      <w:commentRangeStart w:id="43"/>
      <w:r>
        <w:t>flexible</w:t>
      </w:r>
      <w:commentRangeEnd w:id="43"/>
      <w:r w:rsidR="00AD0334">
        <w:rPr>
          <w:rStyle w:val="CommentReference"/>
        </w:rPr>
        <w:commentReference w:id="43"/>
      </w:r>
      <w:r>
        <w:t xml:space="preserv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w:t>
      </w:r>
      <w:commentRangeStart w:id="44"/>
      <w:r>
        <w:t>increase</w:t>
      </w:r>
      <w:commentRangeEnd w:id="44"/>
      <w:r w:rsidR="00487A4C">
        <w:rPr>
          <w:rStyle w:val="CommentReference"/>
        </w:rPr>
        <w:commentReference w:id="44"/>
      </w:r>
      <w:r>
        <w:t xml:space="preserve">. Third, we evaluate how predator foraging specialization emerges from </w:t>
      </w:r>
      <w:proofErr w:type="spellStart"/>
      <w:r>
        <w:t>behavioural</w:t>
      </w:r>
      <w:proofErr w:type="spellEnd"/>
      <w:r>
        <w:t xml:space="preserve"> interactions with prey. Whether predators specialize or not with experience should depend on the </w:t>
      </w:r>
      <w:proofErr w:type="spellStart"/>
      <w:r>
        <w:t>behaviour</w:t>
      </w:r>
      <w:proofErr w:type="spellEnd"/>
      <w:r>
        <w:t xml:space="preserve"> of their prey. We expect that predators that experienced more </w:t>
      </w:r>
      <w:commentRangeStart w:id="45"/>
      <w:r>
        <w:t>predictable</w:t>
      </w:r>
      <w:commentRangeEnd w:id="45"/>
      <w:r w:rsidR="00487A4C">
        <w:rPr>
          <w:rStyle w:val="CommentReference"/>
        </w:rPr>
        <w:commentReference w:id="45"/>
      </w:r>
      <w:r>
        <w:t xml:space="preserve"> encounters with their prey will specialize, while predators that experienced unpredictable encounters with their prey should adopt a flexible hunting strategy. If we detect such prey-dependent fine-tuning, then specialist and flexible hunters should attain equal </w:t>
      </w:r>
      <w:commentRangeStart w:id="46"/>
      <w:r>
        <w:t>success</w:t>
      </w:r>
      <w:commentRangeEnd w:id="46"/>
      <w:r w:rsidR="00487A4C">
        <w:rPr>
          <w:rStyle w:val="CommentReference"/>
        </w:rPr>
        <w:commentReference w:id="46"/>
      </w:r>
      <w:r>
        <w:t>.</w:t>
      </w:r>
    </w:p>
    <w:p w14:paraId="194A4DE7" w14:textId="77777777" w:rsidR="0037766C" w:rsidRDefault="00000000">
      <w:pPr>
        <w:pStyle w:val="Heading1"/>
      </w:pPr>
      <w:bookmarkStart w:id="47" w:name="materials-and-methods"/>
      <w:bookmarkEnd w:id="1"/>
      <w:r>
        <w:t>MATERIALS AND METHODS</w:t>
      </w:r>
    </w:p>
    <w:p w14:paraId="529B5329" w14:textId="77777777" w:rsidR="0037766C" w:rsidRDefault="00000000">
      <w:pPr>
        <w:pStyle w:val="Heading2"/>
      </w:pPr>
      <w:bookmarkStart w:id="48" w:name="study-system"/>
      <w:r>
        <w:t>Study system</w:t>
      </w:r>
    </w:p>
    <w:p w14:paraId="2BD2273C" w14:textId="0AC28E50" w:rsidR="0037766C" w:rsidRDefault="00000000">
      <w:pPr>
        <w:pStyle w:val="FirstParagraph"/>
      </w:pPr>
      <w:r>
        <w:rPr>
          <w:i/>
          <w:iCs/>
        </w:rPr>
        <w:t>DBD</w:t>
      </w:r>
      <w:r>
        <w:t xml:space="preserve"> is a survival asymmetric (</w:t>
      </w:r>
      <w:proofErr w:type="gramStart"/>
      <w:r>
        <w:t>i.e.</w:t>
      </w:r>
      <w:proofErr w:type="gramEnd"/>
      <w:r>
        <w:t xml:space="preserve"> a game where the gameplay mechanics differ between two groups) multiplayer online game developed by </w:t>
      </w:r>
      <w:proofErr w:type="spellStart"/>
      <w:r>
        <w:t>Behaviour</w:t>
      </w:r>
      <w:proofErr w:type="spellEnd"/>
      <w:r>
        <w:t xml:space="preserve"> Interactive Inc, in which players can play either as a predator or a prey. The objective of the predator is to hunt and capture the four </w:t>
      </w:r>
      <w:proofErr w:type="gramStart"/>
      <w:r>
        <w:t>prey</w:t>
      </w:r>
      <w:proofErr w:type="gramEnd"/>
      <w:r>
        <w:t xml:space="preserve"> across a virtual environment. The objective of the four prey is to search for resources while avoiding the predator. The resources are in the form of power generators that, once </w:t>
      </w:r>
      <w:del w:id="49" w:author="Francesca Santostefano" w:date="2023-03-27T22:00:00Z">
        <w:r w:rsidDel="006636C2">
          <w:delText xml:space="preserve">they are </w:delText>
        </w:r>
      </w:del>
      <w:r>
        <w:t>all activated, will enable the prey to escape through one of two exit doors. The composition of the predator and prey group for a match is determined by a skill-based matchmaking algorithm. A match ends when the predator kills all the prey available (</w:t>
      </w:r>
      <w:proofErr w:type="gramStart"/>
      <w:r>
        <w:t>i.e.</w:t>
      </w:r>
      <w:proofErr w:type="gramEnd"/>
      <w:r>
        <w:t xml:space="preserve"> that have not escaped), or when the </w:t>
      </w:r>
      <w:r>
        <w:lastRenderedPageBreak/>
        <w:t>last remaining prey escapes the virtual environment. Each player, predator or prey, can choose an avatar with abilities that encourage specific play styles (</w:t>
      </w:r>
      <w:proofErr w:type="gramStart"/>
      <w:r>
        <w:t>e.g.</w:t>
      </w:r>
      <w:proofErr w:type="gramEnd"/>
      <w:r>
        <w:t xml:space="preserve">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t>
      </w:r>
      <w:del w:id="50" w:author="Francesca Santostefano" w:date="2023-03-27T22:02:00Z">
        <w:r w:rsidDel="006636C2">
          <w:delText xml:space="preserve">we have previously shown that </w:delText>
        </w:r>
      </w:del>
      <w:r>
        <w:t xml:space="preserve">predators display only minimal changes in </w:t>
      </w:r>
      <w:proofErr w:type="spellStart"/>
      <w:r>
        <w:t>behaviour</w:t>
      </w:r>
      <w:proofErr w:type="spellEnd"/>
      <w:r>
        <w:t xml:space="preserve"> and hunting success across the environments</w:t>
      </w:r>
      <w:ins w:id="51" w:author="Francesca Santostefano" w:date="2023-03-27T22:02:00Z">
        <w:r w:rsidR="006636C2">
          <w:t xml:space="preserve"> </w:t>
        </w:r>
      </w:ins>
      <w:del w:id="52" w:author="Francesca Santostefano" w:date="2023-03-27T22:02:00Z">
        <w:r w:rsidDel="006636C2">
          <w:delText xml:space="preserve">, probably due to a game feature enabling predators to have visual cues of the generators </w:delText>
        </w:r>
      </w:del>
      <w:r>
        <w:t>(Fraser Franco et al. 2022). There were 35 virtual game environments available for play during our study period.</w:t>
      </w:r>
    </w:p>
    <w:p w14:paraId="3837EC62" w14:textId="41A81F83" w:rsidR="0037766C" w:rsidRDefault="00000000">
      <w:pPr>
        <w:pStyle w:val="BodyText"/>
      </w:pPr>
      <w:commentRangeStart w:id="53"/>
      <w:r>
        <w:t>In</w:t>
      </w:r>
      <w:commentRangeEnd w:id="53"/>
      <w:r w:rsidR="006636C2">
        <w:rPr>
          <w:rStyle w:val="CommentReference"/>
        </w:rPr>
        <w:commentReference w:id="53"/>
      </w:r>
      <w:r>
        <w:t xml:space="preserve"> </w:t>
      </w:r>
      <w:r>
        <w:rPr>
          <w:i/>
          <w:iCs/>
        </w:rPr>
        <w:t>DBD</w:t>
      </w:r>
      <w:r>
        <w:t>, some individual predators</w:t>
      </w:r>
      <w:ins w:id="54" w:author="Francesca Santostefano" w:date="2023-03-27T22:02:00Z">
        <w:r w:rsidR="006636C2">
          <w:t xml:space="preserve"> players</w:t>
        </w:r>
      </w:ins>
      <w:r>
        <w:t xml:space="preserve"> specialize on hunting at high speeds and covering space in the environment, while others prefer to stalk and ambush their prey (Fraser Franco et al. 2022). </w:t>
      </w:r>
      <w:commentRangeStart w:id="55"/>
      <w:r>
        <w:t>Individuals</w:t>
      </w:r>
      <w:commentRangeEnd w:id="55"/>
      <w:r w:rsidR="006636C2">
        <w:rPr>
          <w:rStyle w:val="CommentReference"/>
        </w:rPr>
        <w:commentReference w:id="55"/>
      </w:r>
      <w:r>
        <w:t xml:space="preserve"> are also flexible in the use of these tactics by switching between them across matches. The expression of these tactics and their success is also shaped by the </w:t>
      </w:r>
      <w:proofErr w:type="spellStart"/>
      <w:r>
        <w:t>behaviour</w:t>
      </w:r>
      <w:proofErr w:type="spellEnd"/>
      <w:r>
        <w:t xml:space="preserve"> of the prey group. The prey </w:t>
      </w:r>
      <w:proofErr w:type="gramStart"/>
      <w:r>
        <w:t>need</w:t>
      </w:r>
      <w:proofErr w:type="gramEnd"/>
      <w:r>
        <w:t xml:space="preserve"> to forage for resources while paying attention to the predator to avoid being detected and chased. Some prey </w:t>
      </w:r>
      <w:proofErr w:type="gramStart"/>
      <w:r>
        <w:t>contribute</w:t>
      </w:r>
      <w:proofErr w:type="gramEnd"/>
      <w:r>
        <w:t xml:space="preserve"> to the group’s success by healing or helping others escape the predator, while others play alone and attempt to escape by themselves (Céré et al. 2021). Predators must learn how the prey behave and then decide how best to capture them. Thus, </w:t>
      </w:r>
      <w:r>
        <w:rPr>
          <w:i/>
          <w:iCs/>
        </w:rPr>
        <w:t>DBD</w:t>
      </w:r>
      <w:r>
        <w:t xml:space="preserve"> simulates a highly dynamic system where both predators and prey must constantly adjust to each other to be successful.</w:t>
      </w:r>
    </w:p>
    <w:p w14:paraId="54743F4C" w14:textId="77777777" w:rsidR="0037766C" w:rsidRDefault="00000000">
      <w:pPr>
        <w:pStyle w:val="Heading2"/>
      </w:pPr>
      <w:bookmarkStart w:id="56" w:name="data-collection"/>
      <w:bookmarkEnd w:id="48"/>
      <w:r>
        <w:t>Data collection</w:t>
      </w:r>
    </w:p>
    <w:p w14:paraId="0AAD1C55" w14:textId="18ECE8A3" w:rsidR="0037766C" w:rsidRDefault="00000000">
      <w:pPr>
        <w:pStyle w:val="FirstParagraph"/>
      </w:pPr>
      <w:r>
        <w:t>The videogame company provided data that spanned a period of 6 months of gameplay recorded for every player. The first recorded match was played on 2020-12-01 and the last one on 2021-</w:t>
      </w:r>
      <w:r>
        <w:lastRenderedPageBreak/>
        <w:t>06-01. We cleaned and filtered the raw data to produce a dataset appropriate for our analyses. We analyzed only matches where players did not know each other (</w:t>
      </w:r>
      <w:proofErr w:type="gramStart"/>
      <w:r>
        <w:t>i.e.</w:t>
      </w:r>
      <w:proofErr w:type="gramEnd"/>
      <w:r>
        <w:t xml:space="preserve"> “Online” mode). We filtered any matches where players were inactive, such as when speed values were equal to, or very close to, zero. Moreover, we used our knowledge of the game to remove any matches where players were potentially hacking, or not playing the game </w:t>
      </w:r>
      <w:del w:id="57" w:author="Francesca Santostefano" w:date="2023-03-27T22:05:00Z">
        <w:r w:rsidDel="004B677D">
          <w:delText>h</w:delText>
        </w:r>
      </w:del>
      <w:r>
        <w:t xml:space="preserve">as it is supposed to be played. We then </w:t>
      </w:r>
      <w:ins w:id="58" w:author="Francesca Santostefano" w:date="2023-03-27T22:07:00Z">
        <w:r w:rsidR="004B677D">
          <w:t xml:space="preserve">retained </w:t>
        </w:r>
      </w:ins>
      <w:del w:id="59" w:author="Francesca Santostefano" w:date="2023-03-27T22:07:00Z">
        <w:r w:rsidDel="004B677D">
          <w:delText xml:space="preserve">partitioned the player population by total experience, </w:delText>
        </w:r>
      </w:del>
      <w:r>
        <w:t xml:space="preserve">and sampled players that played 300 matches or more. To optimize the representation of gameplay experience at advanced levels, we set the maximum number of matches at 500 for these players. </w:t>
      </w:r>
      <w:commentRangeStart w:id="60"/>
      <w:r>
        <w:t>For</w:t>
      </w:r>
      <w:commentRangeEnd w:id="60"/>
      <w:r w:rsidR="004B677D">
        <w:rPr>
          <w:rStyle w:val="CommentReference"/>
        </w:rPr>
        <w:commentReference w:id="60"/>
      </w:r>
      <w:r>
        <w:t xml:space="preserve"> instance, there could be a large difference in gameplay between 300-500 and 500-1000 matches. Players that played more than 500 matches represented ~2% of the population.</w:t>
      </w:r>
    </w:p>
    <w:p w14:paraId="2E249490" w14:textId="0EECB50F" w:rsidR="0037766C" w:rsidRDefault="00000000">
      <w:pPr>
        <w:pStyle w:val="BodyText"/>
      </w:pPr>
      <w:r>
        <w:t xml:space="preserve">Our population consists of 253 predator players with a total record of 100 412 matches. The </w:t>
      </w:r>
      <w:ins w:id="61" w:author="Francesca Santostefano" w:date="2023-03-27T22:29:00Z">
        <w:r w:rsidR="00937D26">
          <w:t xml:space="preserve">total </w:t>
        </w:r>
      </w:ins>
      <w:r>
        <w:t xml:space="preserve">predator-players’ experience varied between 301 and 500 matches </w:t>
      </w:r>
      <w:commentRangeStart w:id="62"/>
      <w:r>
        <w:t>played</w:t>
      </w:r>
      <w:commentRangeEnd w:id="62"/>
      <w:r w:rsidR="00937D26">
        <w:rPr>
          <w:rStyle w:val="CommentReference"/>
        </w:rPr>
        <w:commentReference w:id="62"/>
      </w:r>
      <w:r>
        <w:t xml:space="preserve">. These matches lasted between 3 and </w:t>
      </w:r>
      <w:commentRangeStart w:id="63"/>
      <w:r>
        <w:t>70</w:t>
      </w:r>
      <w:commentRangeEnd w:id="63"/>
      <w:r w:rsidR="004B677D">
        <w:rPr>
          <w:rStyle w:val="CommentReference"/>
        </w:rPr>
        <w:commentReference w:id="63"/>
      </w:r>
      <w:r>
        <w:t xml:space="preserve">-min (mean = 11-min). The following information is collected and reported for every </w:t>
      </w:r>
      <w:proofErr w:type="gramStart"/>
      <w:r>
        <w:t>match :</w:t>
      </w:r>
      <w:proofErr w:type="gramEnd"/>
      <w:r>
        <w:t xml:space="preserve"> the player’s anonymous ID, its avatar</w:t>
      </w:r>
      <w:ins w:id="64" w:author="Francesca Santostefano" w:date="2023-03-27T22:10:00Z">
        <w:r w:rsidR="004B677D">
          <w:t xml:space="preserve"> (i.e. the </w:t>
        </w:r>
      </w:ins>
      <w:ins w:id="65" w:author="Francesca Santostefano" w:date="2023-03-27T22:11:00Z">
        <w:r w:rsidR="004B677D">
          <w:t xml:space="preserve">predator </w:t>
        </w:r>
      </w:ins>
      <w:ins w:id="66" w:author="Francesca Santostefano" w:date="2023-03-27T22:10:00Z">
        <w:r w:rsidR="004B677D">
          <w:t>character chosen with its specific</w:t>
        </w:r>
      </w:ins>
      <w:ins w:id="67" w:author="Francesca Santostefano" w:date="2023-03-27T22:11:00Z">
        <w:r w:rsidR="004B677D">
          <w:t xml:space="preserve"> powers-gameplay mechanics</w:t>
        </w:r>
      </w:ins>
      <w:ins w:id="68" w:author="Francesca Santostefano" w:date="2023-03-27T22:10:00Z">
        <w:r w:rsidR="004B677D">
          <w:t>)</w:t>
        </w:r>
      </w:ins>
      <w:r>
        <w:t>, the game environment, the predator-player’s experience along with its speed, and the average speed of the group of prey it encountered.</w:t>
      </w:r>
    </w:p>
    <w:p w14:paraId="4C642E2E" w14:textId="6B3C5DFF" w:rsidR="0037766C" w:rsidRDefault="00000000">
      <w:pPr>
        <w:pStyle w:val="BodyText"/>
      </w:pPr>
      <w:r>
        <w:t>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w:t>
      </w:r>
      <w:ins w:id="69" w:author="Francesca Santostefano" w:date="2023-03-27T22:13:00Z">
        <w:r w:rsidR="003204CB">
          <w:t>t our sample was not biased</w:t>
        </w:r>
      </w:ins>
      <w:del w:id="70" w:author="Francesca Santostefano" w:date="2023-03-27T22:13:00Z">
        <w:r w:rsidDel="003204CB">
          <w:delText>t this was not the case</w:delText>
        </w:r>
      </w:del>
      <w:r>
        <w:t xml:space="preserve">, we randomly </w:t>
      </w:r>
      <w:commentRangeStart w:id="71"/>
      <w:r>
        <w:t>sampled</w:t>
      </w:r>
      <w:commentRangeEnd w:id="71"/>
      <w:r w:rsidR="003204CB">
        <w:rPr>
          <w:rStyle w:val="CommentReference"/>
        </w:rPr>
        <w:commentReference w:id="71"/>
      </w:r>
      <w:r>
        <w:t xml:space="preserve"> players that played between 20 and 50 matches, between 51 and 100 matches, and between 101 and 300 matches. We then took the first 20 matches played by these players, including those from our sampled population, and compared their average </w:t>
      </w:r>
      <w:proofErr w:type="spellStart"/>
      <w:r>
        <w:t>behaviour</w:t>
      </w:r>
      <w:proofErr w:type="spellEnd"/>
      <w:r>
        <w:t xml:space="preserve"> using a </w:t>
      </w:r>
      <w:r>
        <w:lastRenderedPageBreak/>
        <w:t>Bayesian hierarchical linear model. We found that neither of the four groups differed in their average speed (Table SX), which gives us confidence that our player population was not biased.</w:t>
      </w:r>
    </w:p>
    <w:p w14:paraId="3A4C7AB2" w14:textId="77777777" w:rsidR="0037766C" w:rsidRDefault="00000000">
      <w:pPr>
        <w:pStyle w:val="Heading2"/>
      </w:pPr>
      <w:bookmarkStart w:id="72" w:name="variables"/>
      <w:bookmarkEnd w:id="56"/>
      <w:r>
        <w:t>Variables</w:t>
      </w:r>
    </w:p>
    <w:p w14:paraId="230BCC4B" w14:textId="5A983499" w:rsidR="0037766C" w:rsidRDefault="00000000">
      <w:pPr>
        <w:pStyle w:val="FirstParagraph"/>
      </w:pPr>
      <w:r>
        <w:t xml:space="preserve">We analyzed the predator’s average speed and the average speed of the prey </w:t>
      </w:r>
      <w:ins w:id="73" w:author="Francesca Santostefano" w:date="2023-03-27T22:16:00Z">
        <w:r w:rsidR="00B70CD6">
          <w:t xml:space="preserve">group </w:t>
        </w:r>
      </w:ins>
      <w:r>
        <w:t>encountered by the predator. The predator’s average speed is measured as the average distance traveled per second during a match (</w:t>
      </w:r>
      <m:oMath>
        <m:bar>
          <m:barPr>
            <m:pos m:val="top"/>
            <m:ctrlPr>
              <w:rPr>
                <w:rFonts w:ascii="Cambria Math" w:hAnsi="Cambria Math"/>
              </w:rPr>
            </m:ctrlPr>
          </m:barPr>
          <m:e>
            <m:r>
              <w:rPr>
                <w:rFonts w:ascii="Cambria Math" w:hAnsi="Cambria Math"/>
              </w:rPr>
              <m:t>x</m:t>
            </m:r>
          </m:e>
        </m:bar>
      </m:oMath>
      <w:r>
        <w:t xml:space="preserve"> = 3.31 ± 0.49 m/s). We measured the preys’ average speed as the average travel speed of the four individual prey within a match (</w:t>
      </w:r>
      <m:oMath>
        <m:bar>
          <m:barPr>
            <m:pos m:val="top"/>
            <m:ctrlPr>
              <w:rPr>
                <w:rFonts w:ascii="Cambria Math" w:hAnsi="Cambria Math"/>
              </w:rPr>
            </m:ctrlPr>
          </m:barPr>
          <m:e>
            <m:r>
              <w:rPr>
                <w:rFonts w:ascii="Cambria Math" w:hAnsi="Cambria Math"/>
              </w:rPr>
              <m:t>x</m:t>
            </m:r>
          </m:e>
        </m:bar>
      </m:oMath>
      <w:r>
        <w:t xml:space="preserve"> = 2.40 ± 0.32 m/s). We defined hunting success as the number of </w:t>
      </w:r>
      <w:proofErr w:type="gramStart"/>
      <w:r>
        <w:t>prey</w:t>
      </w:r>
      <w:proofErr w:type="gramEnd"/>
      <w:r>
        <w:t xml:space="preserve"> consumed during the match (min = 0, max = 4). Lastly, we defined the pre</w:t>
      </w:r>
      <w:proofErr w:type="spellStart"/>
      <w:r>
        <w:t>dator’s</w:t>
      </w:r>
      <w:proofErr w:type="spellEnd"/>
      <w:r>
        <w:t xml:space="preserve"> cumulative experience as the number of matches played prior to the match being monitored. For example, the first match of a player would have a cumulative experience value of 0, while the tenth match would have a value of 9.</w:t>
      </w:r>
    </w:p>
    <w:p w14:paraId="16A9139E" w14:textId="77777777" w:rsidR="0037766C" w:rsidRDefault="00000000">
      <w:pPr>
        <w:pStyle w:val="Heading2"/>
      </w:pPr>
      <w:bookmarkStart w:id="74" w:name="statistical-analyses"/>
      <w:bookmarkEnd w:id="72"/>
      <w:r>
        <w:t>Statistical analyses</w:t>
      </w:r>
    </w:p>
    <w:p w14:paraId="6F625AFA" w14:textId="77777777" w:rsidR="0037766C" w:rsidRDefault="00000000">
      <w:pPr>
        <w:pStyle w:val="Heading3"/>
      </w:pPr>
      <w:bookmarkStart w:id="75" w:name="software-and-computer-specifications"/>
      <w:r>
        <w:t>Software and computer specifications</w:t>
      </w:r>
    </w:p>
    <w:p w14:paraId="2B492D12" w14:textId="77777777" w:rsidR="0037766C" w:rsidRDefault="00000000">
      <w:pPr>
        <w:pStyle w:val="FirstParagraph"/>
      </w:pPr>
      <w:r>
        <w:t>All our statistical analyses were executed on Cedar (</w:t>
      </w:r>
      <w:hyperlink r:id="rId14">
        <w:r>
          <w:rPr>
            <w:rStyle w:val="Hyperlink"/>
          </w:rPr>
          <w:t>https://docs.alliancecan.ca/wiki/Cedar</w:t>
        </w:r>
      </w:hyperlink>
      <w:r>
        <w:t>), a computer cluster maintained by the Digital Research Alliance of Canada. The operating system for Cedar is CentOS Linux 7. The models were fitted in R (version 4.1.2) using Markov chain Monte Carlo (MCMC) sampling with the package “brms” version 2.16.3 (</w:t>
      </w:r>
      <w:proofErr w:type="spellStart"/>
      <w:r>
        <w:t>Bürkner</w:t>
      </w:r>
      <w:proofErr w:type="spellEnd"/>
      <w:r>
        <w:t xml:space="preserve"> 2017), an R front-end for the STAN software (Team 2023), and “</w:t>
      </w:r>
      <w:proofErr w:type="spellStart"/>
      <w:r>
        <w:t>cmdstanr</w:t>
      </w:r>
      <w:proofErr w:type="spellEnd"/>
      <w:r>
        <w:t>” version 0.4.0 (</w:t>
      </w:r>
      <w:proofErr w:type="spellStart"/>
      <w:r>
        <w:t>Gabry</w:t>
      </w:r>
      <w:proofErr w:type="spellEnd"/>
      <w:r>
        <w:t xml:space="preserve"> and </w:t>
      </w:r>
      <w:proofErr w:type="spellStart"/>
      <w:r>
        <w:t>Češnovar</w:t>
      </w:r>
      <w:proofErr w:type="spellEnd"/>
      <w:r>
        <w:t xml:space="preserve"> 2021) as the </w:t>
      </w:r>
      <w:proofErr w:type="gramStart"/>
      <w:r>
        <w:t>back-end</w:t>
      </w:r>
      <w:proofErr w:type="gramEnd"/>
      <w:r>
        <w:t xml:space="preserve"> for estimation (</w:t>
      </w:r>
      <w:proofErr w:type="spellStart"/>
      <w:r>
        <w:t>cmdstan</w:t>
      </w:r>
      <w:proofErr w:type="spellEnd"/>
      <w:r>
        <w:t xml:space="preserve"> installation version 2.28.2).</w:t>
      </w:r>
    </w:p>
    <w:p w14:paraId="3152D5F2" w14:textId="77777777" w:rsidR="0037766C" w:rsidRDefault="00000000">
      <w:pPr>
        <w:pStyle w:val="Heading3"/>
      </w:pPr>
      <w:bookmarkStart w:id="76" w:name="effect-of-experience-on-hunting-success"/>
      <w:bookmarkEnd w:id="75"/>
      <w:r>
        <w:t>Effect of experience on hunting success</w:t>
      </w:r>
    </w:p>
    <w:p w14:paraId="51E6668D" w14:textId="77777777" w:rsidR="0037766C" w:rsidRDefault="00000000">
      <w:pPr>
        <w:pStyle w:val="FirstParagraph"/>
      </w:pPr>
      <w:r>
        <w:t xml:space="preserve">We tested whether predators varied in the </w:t>
      </w:r>
      <w:commentRangeStart w:id="77"/>
      <w:r>
        <w:t xml:space="preserve">development of their expertise </w:t>
      </w:r>
      <w:commentRangeEnd w:id="77"/>
      <w:r w:rsidR="00B06622">
        <w:rPr>
          <w:rStyle w:val="CommentReference"/>
        </w:rPr>
        <w:commentReference w:id="77"/>
      </w:r>
      <w:r>
        <w:t xml:space="preserve">using three Bayesian generalized additive mixed models (GAMM) with thin plate regression splines. These models </w:t>
      </w:r>
      <w:r>
        <w:lastRenderedPageBreak/>
        <w:t>estimate the relationship between hunting success (</w:t>
      </w:r>
      <w:proofErr w:type="gramStart"/>
      <w:r>
        <w:t>i.e.</w:t>
      </w:r>
      <w:proofErr w:type="gramEnd"/>
      <w:r>
        <w:t> number of prey captured) and the predators’ cumulative experience (i.e. number of matches played before the current match). We parametrized the models following the method of Pedersen et al. (2019). The first model was the simplest, with a common global smoothing function for all observations and random intercepts for the predator ID. In this model, we assume that individuals have the same development of expertise, with the model estimating a trend for the average individual (</w:t>
      </w:r>
      <w:proofErr w:type="gramStart"/>
      <w:r>
        <w:t>i.e.</w:t>
      </w:r>
      <w:proofErr w:type="gramEnd"/>
      <w:r>
        <w:t> global smoother). For the second model, we included varying group-level smoothers for the predator ID. In this model, we assume that individuals share a similar relationship between success and experience, but that this relationship can vary (</w:t>
      </w:r>
      <w:proofErr w:type="gramStart"/>
      <w:r>
        <w:t>e.g.</w:t>
      </w:r>
      <w:proofErr w:type="gramEnd"/>
      <w:r>
        <w:t xml:space="preserve"> individual 1 has a steeper curve than individual 2). This enabled us to test whether predators differed in the development of their expertise. In the third model, we kept the group-level smoothers for the </w:t>
      </w:r>
      <w:proofErr w:type="gramStart"/>
      <w:r>
        <w:t>predators, but</w:t>
      </w:r>
      <w:proofErr w:type="gramEnd"/>
      <w:r>
        <w:t xml:space="preserve"> removed the global smoother. This allows </w:t>
      </w:r>
      <w:proofErr w:type="gramStart"/>
      <w:r>
        <w:t>each individual</w:t>
      </w:r>
      <w:proofErr w:type="gramEnd"/>
      <w:r>
        <w:t xml:space="preserve"> to have a unique relationship between success and experience without penalization by the global smoother. Thus, this model assumes that predators do not share a common relationship between success and experience. We included match duration as a covariate in all three </w:t>
      </w:r>
      <w:commentRangeStart w:id="78"/>
      <w:r>
        <w:t>models</w:t>
      </w:r>
      <w:commentRangeEnd w:id="78"/>
      <w:r w:rsidR="00B06622">
        <w:rPr>
          <w:rStyle w:val="CommentReference"/>
        </w:rPr>
        <w:commentReference w:id="78"/>
      </w:r>
      <w:r>
        <w:t>.</w:t>
      </w:r>
    </w:p>
    <w:p w14:paraId="0EF90D90" w14:textId="77777777" w:rsidR="0037766C" w:rsidRDefault="00000000">
      <w:pPr>
        <w:pStyle w:val="BodyText"/>
      </w:pPr>
      <w:r>
        <w:t xml:space="preserve">Because a maximum of four prey can be captured in the game, and to control for overdispersion, we computed the three models using a modified version of the beta-binomial distribution implemented in “brms”. Thus, hunting success was estimated as the probability of capturing the four </w:t>
      </w:r>
      <w:proofErr w:type="gramStart"/>
      <w:r>
        <w:t>prey</w:t>
      </w:r>
      <w:proofErr w:type="gramEnd"/>
      <w:r>
        <w:t xml:space="preserv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drawn from a Beta distribution (</w:t>
      </w:r>
      <m:oMath>
        <m:r>
          <w:rPr>
            <w:rFonts w:ascii="Cambria Math" w:hAnsi="Cambria Math"/>
          </w:rPr>
          <m:t>Beta</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ϕ</m:t>
            </m:r>
          </m:e>
        </m:d>
      </m:oMath>
      <w:r>
        <w:t>) with mean (</w:t>
      </w:r>
      <m:oMath>
        <m:r>
          <w:rPr>
            <w:rFonts w:ascii="Cambria Math" w:hAnsi="Cambria Math"/>
          </w:rPr>
          <m:t>μ</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and precision (</w:t>
      </w:r>
      <m:oMath>
        <m:r>
          <w:rPr>
            <w:rFonts w:ascii="Cambria Math" w:hAnsi="Cambria Math"/>
          </w:rPr>
          <m:t>ϕ</m:t>
        </m:r>
        <m:r>
          <m:rPr>
            <m:sty m:val="p"/>
          </m:rPr>
          <w:rPr>
            <w:rFonts w:ascii="Cambria Math" w:hAnsi="Cambria Math"/>
          </w:rPr>
          <m:t>&gt;</m:t>
        </m:r>
        <m:r>
          <w:rPr>
            <w:rFonts w:ascii="Cambria Math" w:hAnsi="Cambria Math"/>
          </w:rPr>
          <m:t>0</m:t>
        </m:r>
      </m:oMath>
      <w:r>
        <w:t xml:space="preserve">) parameters. We used a logit link function to estimate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num>
          <m:den>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r>
              <m:rPr>
                <m:sty m:val="p"/>
              </m:rPr>
              <w:rPr>
                <w:rFonts w:ascii="Cambria Math" w:hAnsi="Cambria Math"/>
              </w:rPr>
              <m:t>+</m:t>
            </m:r>
            <m:r>
              <w:rPr>
                <w:rFonts w:ascii="Cambria Math" w:hAnsi="Cambria Math"/>
              </w:rPr>
              <m:t>1</m:t>
            </m:r>
          </m:den>
        </m:f>
      </m:oMath>
      <w:r>
        <w:t xml:space="preserve"> and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is the linear predictor, while the precision parameter (</w:t>
      </w:r>
      <m:oMath>
        <m:r>
          <w:rPr>
            <w:rFonts w:ascii="Cambria Math" w:hAnsi="Cambria Math"/>
          </w:rPr>
          <m:t>ϕ</m:t>
        </m:r>
      </m:oMath>
      <w:r>
        <w:t>) was estimated with an i</w:t>
      </w:r>
      <w:proofErr w:type="spellStart"/>
      <w:r>
        <w:t>dentity</w:t>
      </w:r>
      <w:proofErr w:type="spellEnd"/>
      <w:r>
        <w:t xml:space="preserve"> link for all models.</w:t>
      </w:r>
    </w:p>
    <w:p w14:paraId="0389F4BB" w14:textId="77777777" w:rsidR="0037766C" w:rsidRDefault="00000000">
      <w:pPr>
        <w:pStyle w:val="BodyText"/>
      </w:pPr>
      <w:r>
        <w:lastRenderedPageBreak/>
        <w:t xml:space="preserve">We used the default number of </w:t>
      </w:r>
      <w:proofErr w:type="spellStart"/>
      <w:r>
        <w:t>basis</w:t>
      </w:r>
      <w:proofErr w:type="spellEnd"/>
      <w:r>
        <w:t xml:space="preserve"> functions (K) in “brms” for the models to estimate the relationship between hunting success and experience. We assumed that the random intercepts for the predator ID (</w:t>
      </w:r>
      <m:oMath>
        <m:r>
          <w:rPr>
            <w:rFonts w:ascii="Cambria Math" w:hAnsi="Cambria Math"/>
          </w:rPr>
          <m:t>id</m:t>
        </m:r>
      </m:oMath>
      <w:r>
        <w:t>) followed a Gaussian distribution with estimated standard deviation (</w:t>
      </w:r>
      <m:oMath>
        <m:r>
          <w:rPr>
            <w:rFonts w:ascii="Cambria Math" w:hAnsi="Cambria Math"/>
          </w:rPr>
          <m:t>id</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
              <m:sSubPr>
                <m:ctrlPr>
                  <w:rPr>
                    <w:rFonts w:ascii="Cambria Math" w:hAnsi="Cambria Math"/>
                  </w:rPr>
                </m:ctrlPr>
              </m:sSubPr>
              <m:e>
                <m:r>
                  <w:rPr>
                    <w:rFonts w:ascii="Cambria Math" w:hAnsi="Cambria Math"/>
                  </w:rPr>
                  <m:t>σ</m:t>
                </m:r>
              </m:e>
              <m:sub>
                <m:r>
                  <w:rPr>
                    <w:rFonts w:ascii="Cambria Math" w:hAnsi="Cambria Math"/>
                  </w:rPr>
                  <m:t>id</m:t>
                </m:r>
              </m:sub>
            </m:sSub>
          </m:e>
        </m:d>
      </m:oMath>
      <w:r>
        <w:t xml:space="preserve">). </w:t>
      </w:r>
      <w:commentRangeStart w:id="79"/>
      <w:r>
        <w:t>We used Gaussian priors for the game duration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 1</m:t>
            </m:r>
          </m:e>
        </m:d>
      </m:oMath>
      <w:r>
        <w:t>), the intercept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 0.5</m:t>
            </m:r>
          </m:e>
        </m:d>
      </m:oMath>
      <w:r>
        <w:t>), and the precision paremeter (</w:t>
      </w:r>
      <m:oMath>
        <m:r>
          <w:rPr>
            <w:rFonts w:ascii="Cambria Math" w:hAnsi="Cambria Math"/>
          </w:rPr>
          <m:t>N</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 0.5</m:t>
            </m:r>
          </m:e>
        </m:d>
      </m:oMath>
      <w:r>
        <w:t>). We employed the default Student t priors for the smoothing par</w:t>
      </w:r>
      <w:proofErr w:type="spellStart"/>
      <w:r>
        <w:t>ameter</w:t>
      </w:r>
      <w:proofErr w:type="spellEnd"/>
      <w:r>
        <w:t xml:space="preserve"> (</w:t>
      </w:r>
      <m:oMath>
        <m:r>
          <w:rPr>
            <w:rFonts w:ascii="Cambria Math" w:hAnsi="Cambria Math"/>
          </w:rPr>
          <m:t>t</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 0</m:t>
            </m:r>
            <m:r>
              <m:rPr>
                <m:sty m:val="p"/>
              </m:rPr>
              <w:rPr>
                <w:rFonts w:ascii="Cambria Math" w:hAnsi="Cambria Math"/>
              </w:rPr>
              <m:t>,</m:t>
            </m:r>
            <m:r>
              <w:rPr>
                <w:rFonts w:ascii="Cambria Math" w:hAnsi="Cambria Math"/>
              </w:rPr>
              <m:t> 2.5</m:t>
            </m:r>
          </m:e>
        </m:d>
      </m:oMath>
      <w:r>
        <w:t>). In all models, we specified four MCMC chains to estimate the parameters, with 1000 posterior samples for each parameter. To do so, we ran 2500 iterations for the first model with a thinning set to eight, and 1500 iterations with a thi</w:t>
      </w:r>
      <w:proofErr w:type="spellStart"/>
      <w:r>
        <w:t>nning</w:t>
      </w:r>
      <w:proofErr w:type="spellEnd"/>
      <w:r>
        <w:t xml:space="preserve"> set to four for the second and third models; burn-in was set to 500 iterations in each model. We assessed the convergence of the MCMC chains using trace plots, R-hat diagnostics with a threshold of &lt;1.05, and effective sample sizes (ESS) with a threshold of &gt;100 for the bulk-ESS and tail-ESS (</w:t>
      </w:r>
      <w:proofErr w:type="spellStart"/>
      <w:r>
        <w:t>Vehtari</w:t>
      </w:r>
      <w:proofErr w:type="spellEnd"/>
      <w:r>
        <w:t xml:space="preserve"> et al. 2021)</w:t>
      </w:r>
      <w:commentRangeEnd w:id="79"/>
      <w:r w:rsidR="003271C3">
        <w:rPr>
          <w:rStyle w:val="CommentReference"/>
        </w:rPr>
        <w:commentReference w:id="79"/>
      </w:r>
      <w:r>
        <w:t>. After fitting the three models, we proceeded to select the one with the best predictive accuracy using approximate leave-one-out cross-validation with Pareto-smoothed importance sampling (</w:t>
      </w:r>
      <w:proofErr w:type="spellStart"/>
      <w:r>
        <w:t>Piironen</w:t>
      </w:r>
      <w:proofErr w:type="spellEnd"/>
      <w:r>
        <w:t xml:space="preserve"> and </w:t>
      </w:r>
      <w:proofErr w:type="spellStart"/>
      <w:r>
        <w:t>Vehtari</w:t>
      </w:r>
      <w:proofErr w:type="spellEnd"/>
      <w:r>
        <w:t xml:space="preserve"> 2017, </w:t>
      </w:r>
      <w:proofErr w:type="spellStart"/>
      <w:r>
        <w:t>Vehtari</w:t>
      </w:r>
      <w:proofErr w:type="spellEnd"/>
      <w:r>
        <w:t xml:space="preserve"> et al. 2017, </w:t>
      </w:r>
      <w:proofErr w:type="spellStart"/>
      <w:r>
        <w:t>Vehtari</w:t>
      </w:r>
      <w:proofErr w:type="spellEnd"/>
      <w:r>
        <w:t xml:space="preserve"> et al. 2022).</w:t>
      </w:r>
    </w:p>
    <w:p w14:paraId="5E7E4BE0" w14:textId="77777777" w:rsidR="0037766C" w:rsidRDefault="00000000">
      <w:pPr>
        <w:pStyle w:val="Heading3"/>
      </w:pPr>
      <w:bookmarkStart w:id="80" w:name="X933817ec832100fd66b2d0514a62bc877cddd0e"/>
      <w:bookmarkEnd w:id="76"/>
      <w:commentRangeStart w:id="81"/>
      <w:r>
        <w:t>Foraging</w:t>
      </w:r>
      <w:commentRangeEnd w:id="81"/>
      <w:r w:rsidR="00937D26">
        <w:rPr>
          <w:rStyle w:val="CommentReference"/>
          <w:rFonts w:eastAsiaTheme="minorHAnsi" w:cstheme="minorBidi"/>
          <w:b w:val="0"/>
          <w:bCs w:val="0"/>
        </w:rPr>
        <w:commentReference w:id="81"/>
      </w:r>
      <w:r>
        <w:t xml:space="preserve"> </w:t>
      </w:r>
      <w:proofErr w:type="spellStart"/>
      <w:r>
        <w:t>behaviour</w:t>
      </w:r>
      <w:proofErr w:type="spellEnd"/>
      <w:r>
        <w:t xml:space="preserve"> and success, prey </w:t>
      </w:r>
      <w:proofErr w:type="spellStart"/>
      <w:r>
        <w:t>behaviour</w:t>
      </w:r>
      <w:proofErr w:type="spellEnd"/>
      <w:r>
        <w:t>, and their relationships, at each level of experience</w:t>
      </w:r>
    </w:p>
    <w:p w14:paraId="2E31B514" w14:textId="77777777" w:rsidR="0037766C" w:rsidRDefault="00000000">
      <w:pPr>
        <w:pStyle w:val="FirstParagraph"/>
      </w:pPr>
      <w:r>
        <w:t xml:space="preserve">We tested whether foraging </w:t>
      </w:r>
      <w:proofErr w:type="spellStart"/>
      <w:r>
        <w:t>behaviour</w:t>
      </w:r>
      <w:proofErr w:type="spellEnd"/>
      <w:r>
        <w:t xml:space="preserve"> changed with experience, and compared the success of </w:t>
      </w:r>
      <w:proofErr w:type="gramStart"/>
      <w:r>
        <w:t>generalists</w:t>
      </w:r>
      <w:proofErr w:type="gramEnd"/>
      <w:r>
        <w:t xml:space="preserve"> vs specialists, using a multivariate, double-hierarchical generalized linear model (MDHGLM) (Lee and </w:t>
      </w:r>
      <w:proofErr w:type="spellStart"/>
      <w:r>
        <w:t>Nelder</w:t>
      </w:r>
      <w:proofErr w:type="spellEnd"/>
      <w:r>
        <w:t xml:space="preserve"> 2006, </w:t>
      </w:r>
      <w:proofErr w:type="spellStart"/>
      <w:r>
        <w:t>Westneat</w:t>
      </w:r>
      <w:proofErr w:type="spellEnd"/>
      <w:r>
        <w:t xml:space="preserve"> et al. 2014, </w:t>
      </w:r>
      <w:proofErr w:type="spellStart"/>
      <w:r>
        <w:t>Cleasby</w:t>
      </w:r>
      <w:proofErr w:type="spellEnd"/>
      <w:r>
        <w:t xml:space="preserve"> et al. 2015, Mitchell et al. 2016, O’Dea et al. 2022). </w:t>
      </w:r>
      <w:commentRangeStart w:id="82"/>
      <w:r>
        <w:t>We</w:t>
      </w:r>
      <w:commentRangeEnd w:id="82"/>
      <w:r w:rsidR="00937D26">
        <w:rPr>
          <w:rStyle w:val="CommentReference"/>
        </w:rPr>
        <w:commentReference w:id="82"/>
      </w:r>
      <w:r>
        <w:t xml:space="preserve"> categorized the predators by their experience based on the number of matches they played (</w:t>
      </w:r>
      <w:proofErr w:type="gramStart"/>
      <w:r>
        <w:t>i.e.</w:t>
      </w:r>
      <w:proofErr w:type="gramEnd"/>
      <w:r>
        <w:t xml:space="preserve"> their cumulative experience). We assigned the status of “novice” to any predator-player that had a cumulative experience below 100 matches. For example, a </w:t>
      </w:r>
      <w:r>
        <w:lastRenderedPageBreak/>
        <w:t xml:space="preserve">predator player that played 500 matches in total would be labelled as a novice in its first 100 matches. Following this logic, we labelled predators as “intermediate” hunters when they had a cumulative experience between 100 and 299 and matches. For the third and last group, we defined predators as “advanced” hunters when they had a cumulative experience equal or above 300, with a maximum of 499 cumulated </w:t>
      </w:r>
      <w:commentRangeStart w:id="83"/>
      <w:r>
        <w:t>matches</w:t>
      </w:r>
      <w:commentRangeEnd w:id="83"/>
      <w:r w:rsidR="00937D26">
        <w:rPr>
          <w:rStyle w:val="CommentReference"/>
        </w:rPr>
        <w:commentReference w:id="83"/>
      </w:r>
      <w:r>
        <w:t>.</w:t>
      </w:r>
    </w:p>
    <w:p w14:paraId="43FC9EE6" w14:textId="51A73F39" w:rsidR="0037766C" w:rsidRDefault="00000000">
      <w:pPr>
        <w:pStyle w:val="BodyText"/>
      </w:pPr>
      <w:r>
        <w:t>For each level of experience (</w:t>
      </w:r>
      <w:proofErr w:type="gramStart"/>
      <w:r>
        <w:t>i.e.</w:t>
      </w:r>
      <w:proofErr w:type="gramEnd"/>
      <w:r>
        <w:t> novice, intermediate, advanced), the model estimated the mean speed of every individual (which we call the mean part of the model) and, by using a heterogeneous structure of the residuals, the intra-individual standard deviation of speed for every individual (which we call the dispersion part of the model). Thus, in the mean part of the model, we could estimate among individual differences in the foraging tactic used by predators (</w:t>
      </w:r>
      <w:proofErr w:type="gramStart"/>
      <w:r>
        <w:t>i.e.</w:t>
      </w:r>
      <w:proofErr w:type="gramEnd"/>
      <w:r>
        <w:t> </w:t>
      </w:r>
      <w:ins w:id="84" w:author="Francesca Santostefano" w:date="2023-03-27T22:37:00Z">
        <w:r w:rsidR="00825683">
          <w:t xml:space="preserve">along the </w:t>
        </w:r>
      </w:ins>
      <w:del w:id="85" w:author="Francesca Santostefano" w:date="2023-03-27T22:38:00Z">
        <w:r w:rsidDel="00825683">
          <w:delText>fas</w:delText>
        </w:r>
      </w:del>
      <w:del w:id="86" w:author="Francesca Santostefano" w:date="2023-03-27T22:37:00Z">
        <w:r w:rsidDel="00825683">
          <w:delText xml:space="preserve">t or </w:delText>
        </w:r>
      </w:del>
      <w:r>
        <w:t>slow</w:t>
      </w:r>
      <w:ins w:id="87" w:author="Francesca Santostefano" w:date="2023-03-27T22:38:00Z">
        <w:r w:rsidR="00825683">
          <w:t>-fast</w:t>
        </w:r>
      </w:ins>
      <w:ins w:id="88" w:author="Francesca Santostefano" w:date="2023-03-27T22:37:00Z">
        <w:r w:rsidR="00825683">
          <w:t xml:space="preserve"> continuum</w:t>
        </w:r>
      </w:ins>
      <w:r>
        <w:t xml:space="preserve">), while in the dispersion part of the model, we could estimate among individual differences in foraging </w:t>
      </w:r>
      <w:commentRangeStart w:id="89"/>
      <w:r>
        <w:t xml:space="preserve">specialization/flexibility </w:t>
      </w:r>
      <w:commentRangeEnd w:id="89"/>
      <w:r w:rsidR="00825683">
        <w:rPr>
          <w:rStyle w:val="CommentReference"/>
        </w:rPr>
        <w:commentReference w:id="89"/>
      </w:r>
      <w:r>
        <w:t xml:space="preserve">(i.e. intra-individual variability). We followed the same structure for the preys’ speed to estimate among individual differences in the mean and standard deviation of speed </w:t>
      </w:r>
      <w:commentRangeStart w:id="90"/>
      <w:r>
        <w:t xml:space="preserve">of the prey </w:t>
      </w:r>
      <w:commentRangeEnd w:id="90"/>
      <w:r w:rsidR="00825683">
        <w:rPr>
          <w:rStyle w:val="CommentReference"/>
        </w:rPr>
        <w:commentReference w:id="90"/>
      </w:r>
      <w:r>
        <w:t xml:space="preserve">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 </w:t>
      </w:r>
      <w:r>
        <w:rPr>
          <w:i/>
          <w:iCs/>
        </w:rPr>
        <w:t>DBD</w:t>
      </w:r>
      <w:r>
        <w:t xml:space="preserve"> was implemented by the company to pair players in a match based on their skill (</w:t>
      </w:r>
      <w:hyperlink r:id="rId15">
        <w:r>
          <w:rPr>
            <w:rStyle w:val="Hyperlink"/>
          </w:rPr>
          <w:t>https://deadbydaylight.fandom.com/wiki/Rank</w:t>
        </w:r>
      </w:hyperlink>
      <w:r>
        <w:t xml:space="preserve">). We used the mean rank of the four </w:t>
      </w:r>
      <w:proofErr w:type="gramStart"/>
      <w:r>
        <w:t>prey</w:t>
      </w:r>
      <w:proofErr w:type="gramEnd"/>
      <w:r>
        <w:t xml:space="preserve"> </w:t>
      </w:r>
      <w:ins w:id="91" w:author="Francesca Santostefano" w:date="2023-03-27T22:41:00Z">
        <w:r w:rsidR="00825683">
          <w:t xml:space="preserve">as proxy for prey skills </w:t>
        </w:r>
      </w:ins>
      <w:r>
        <w:t>and applied a square-</w:t>
      </w:r>
      <w:proofErr w:type="spellStart"/>
      <w:r>
        <w:t>root</w:t>
      </w:r>
      <w:proofErr w:type="spellEnd"/>
      <w:r>
        <w:t xml:space="preserve"> transformation. For the predator’s hunting success, we controlled for the </w:t>
      </w:r>
      <w:proofErr w:type="gramStart"/>
      <w:r>
        <w:t>square-root</w:t>
      </w:r>
      <w:proofErr w:type="gramEnd"/>
      <w:r>
        <w:t xml:space="preserve"> of the duration of the </w:t>
      </w:r>
      <w:commentRangeStart w:id="92"/>
      <w:r>
        <w:t>match</w:t>
      </w:r>
      <w:commentRangeEnd w:id="92"/>
      <w:r w:rsidR="00825683">
        <w:rPr>
          <w:rStyle w:val="CommentReference"/>
        </w:rPr>
        <w:commentReference w:id="92"/>
      </w:r>
      <w:r>
        <w:t>.</w:t>
      </w:r>
    </w:p>
    <w:p w14:paraId="4D68C734" w14:textId="420EC045" w:rsidR="0037766C" w:rsidRDefault="00000000">
      <w:pPr>
        <w:pStyle w:val="BodyText"/>
      </w:pPr>
      <w:r>
        <w:lastRenderedPageBreak/>
        <w:t>We estimated the correlation between the individual random effect on the mean and on the dispersion within each trait (e.g. </w:t>
      </w:r>
      <m:oMath>
        <m:r>
          <w:rPr>
            <w:rFonts w:ascii="Cambria Math" w:hAnsi="Cambria Math"/>
          </w:rPr>
          <m:t>cor</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m:t>
                </m:r>
              </m:sub>
            </m:sSub>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 pred</m:t>
                </m:r>
              </m:sub>
            </m:sSub>
          </m:e>
        </m:d>
      </m:oMath>
      <w:r>
        <w:t xml:space="preserve">) </w:t>
      </w:r>
      <w:commentRangeStart w:id="93"/>
      <w:r>
        <w:t xml:space="preserve">and among each trait </w:t>
      </w:r>
      <w:commentRangeEnd w:id="93"/>
      <w:r w:rsidR="00025A80">
        <w:rPr>
          <w:rStyle w:val="CommentReference"/>
        </w:rPr>
        <w:commentReference w:id="93"/>
      </w:r>
      <w:r>
        <w:t>(e.g. </w:t>
      </w:r>
      <m:oMath>
        <m:r>
          <w:rPr>
            <w:rFonts w:ascii="Cambria Math" w:hAnsi="Cambria Math"/>
          </w:rPr>
          <m:t>cor</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m:t>
                </m:r>
              </m:sub>
            </m:sSub>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 prey</m:t>
                </m:r>
              </m:sub>
            </m:sSub>
          </m:e>
        </m:d>
      </m:oMath>
      <w:r>
        <w:t xml:space="preserve">) within a level of experience. In the first case, this allows us to assess, for example, whether predators that are on average slower/faster are more </w:t>
      </w:r>
      <w:commentRangeStart w:id="94"/>
      <w:r>
        <w:t>specialized or flexible</w:t>
      </w:r>
      <w:commentRangeEnd w:id="94"/>
      <w:r w:rsidR="005F0BE6">
        <w:rPr>
          <w:rStyle w:val="CommentReference"/>
        </w:rPr>
        <w:commentReference w:id="94"/>
      </w:r>
      <w:r>
        <w:t xml:space="preserve">. In the second case, the correlations </w:t>
      </w:r>
      <w:proofErr w:type="gramStart"/>
      <w:r>
        <w:t>enables</w:t>
      </w:r>
      <w:proofErr w:type="gramEnd"/>
      <w:r>
        <w:t xml:space="preserve"> us to estimate, for example, whether predators that encountered prey that were faster/slower adopted a slower/faster (or more specialized/flexible) </w:t>
      </w:r>
      <w:commentRangeStart w:id="95"/>
      <w:proofErr w:type="spellStart"/>
      <w:r>
        <w:t>tactic</w:t>
      </w:r>
      <w:commentRangeEnd w:id="95"/>
      <w:r w:rsidR="00025A80">
        <w:rPr>
          <w:rStyle w:val="CommentReference"/>
        </w:rPr>
        <w:commentReference w:id="95"/>
      </w:r>
      <w:ins w:id="96" w:author="Francesca Santostefano" w:date="2023-03-27T22:50:00Z">
        <w:r w:rsidR="00025A80">
          <w:t>the</w:t>
        </w:r>
      </w:ins>
      <w:proofErr w:type="spellEnd"/>
      <w:r>
        <w:t xml:space="preserve">, or </w:t>
      </w:r>
      <w:commentRangeStart w:id="97"/>
      <w:r>
        <w:t>if slower/faster predators had lower/greater hunting success</w:t>
      </w:r>
      <w:commentRangeEnd w:id="97"/>
      <w:r w:rsidR="00025A80">
        <w:rPr>
          <w:rStyle w:val="CommentReference"/>
        </w:rPr>
        <w:commentReference w:id="97"/>
      </w:r>
      <w:r>
        <w:t>. We also evaluated these correlations among the different levels of experience (e.g. </w:t>
      </w:r>
      <m:oMath>
        <m:r>
          <w:rPr>
            <w:rFonts w:ascii="Cambria Math" w:hAnsi="Cambria Math"/>
          </w:rPr>
          <m:t>cor</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 pred novice</m:t>
                </m:r>
              </m:sub>
            </m:sSub>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 pred intermediate</m:t>
                </m:r>
              </m:sub>
            </m:sSub>
          </m:e>
        </m:d>
      </m:oMath>
      <w:r>
        <w:t xml:space="preserve">). The latter “character-state” approach (Via and Lande 1985, Via et al. 1995), enables us to investigate whether predators express similar </w:t>
      </w:r>
      <w:proofErr w:type="spellStart"/>
      <w:r>
        <w:t>behaviours</w:t>
      </w:r>
      <w:proofErr w:type="spellEnd"/>
      <w:r>
        <w:t xml:space="preserve"> across each of three developmental stages.</w:t>
      </w:r>
    </w:p>
    <w:p w14:paraId="47AEF413" w14:textId="77777777" w:rsidR="0037766C" w:rsidRDefault="00000000">
      <w:pPr>
        <w:pStyle w:val="BodyText"/>
      </w:pPr>
      <w:r>
        <w:t>The full model has the following form, with each equation repeated three times (i.e. one for each level of experience</w:t>
      </w:r>
      <w:proofErr w:type="gramStart"/>
      <w:r>
        <w:t>) :</w:t>
      </w:r>
      <w:proofErr w:type="gramEnd"/>
    </w:p>
    <w:bookmarkStart w:id="98" w:name="eq:eqn1"/>
    <w:p w14:paraId="1DD6631B" w14:textId="77777777" w:rsidR="0037766C"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M en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N a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 pred</m:t>
                        </m:r>
                      </m:sub>
                    </m:sSub>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d</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1</m:t>
              </m:r>
            </m:e>
          </m:d>
        </m:oMath>
      </m:oMathPara>
      <w:bookmarkEnd w:id="98"/>
    </w:p>
    <w:bookmarkStart w:id="99" w:name="eq:eqn2"/>
    <w:p w14:paraId="44A4D35B" w14:textId="77777777" w:rsidR="0037766C" w:rsidRDefault="00000000">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prey</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M en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N a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 prey</m:t>
                        </m:r>
                      </m:sub>
                    </m:sSub>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d</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2</m:t>
              </m:r>
            </m:e>
          </m:d>
        </m:oMath>
      </m:oMathPara>
      <w:bookmarkEnd w:id="99"/>
    </w:p>
    <w:bookmarkStart w:id="100" w:name="eq:eqn3"/>
    <w:p w14:paraId="024D2E04" w14:textId="77777777" w:rsidR="0037766C" w:rsidRDefault="00000000">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succes</m:t>
                </m:r>
                <m:sSub>
                  <m:sSubPr>
                    <m:ctrlPr>
                      <w:rPr>
                        <w:rFonts w:ascii="Cambria Math" w:hAnsi="Cambria Math"/>
                      </w:rPr>
                    </m:ctrlPr>
                  </m:sSubPr>
                  <m:e>
                    <m:r>
                      <w:rPr>
                        <w:rFonts w:ascii="Cambria Math" w:hAnsi="Cambria Math"/>
                      </w:rPr>
                      <m:t>s</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3</m:t>
              </m:r>
            </m:e>
          </m:d>
        </m:oMath>
      </m:oMathPara>
      <w:bookmarkEnd w:id="100"/>
    </w:p>
    <w:p w14:paraId="65EB0EC4" w14:textId="77777777" w:rsidR="0037766C" w:rsidRDefault="00000000">
      <w:pPr>
        <w:pStyle w:val="FirstParagraph"/>
      </w:pPr>
      <w:r>
        <w:t xml:space="preserve">where </w:t>
      </w:r>
      <m:oMath>
        <m:r>
          <w:rPr>
            <w:rFonts w:ascii="Cambria Math" w:hAnsi="Cambria Math"/>
          </w:rPr>
          <m:t>env</m:t>
        </m:r>
      </m:oMath>
      <w:r>
        <w:t xml:space="preserve">, </w:t>
      </w:r>
      <m:oMath>
        <m:r>
          <w:rPr>
            <w:rFonts w:ascii="Cambria Math" w:hAnsi="Cambria Math"/>
          </w:rPr>
          <m:t>av</m:t>
        </m:r>
      </m:oMath>
      <w:r>
        <w:t xml:space="preserve">, and </w:t>
      </w:r>
      <m:oMath>
        <m:r>
          <w:rPr>
            <w:rFonts w:ascii="Cambria Math" w:hAnsi="Cambria Math"/>
          </w:rPr>
          <m:t>id</m:t>
        </m:r>
      </m:oMath>
      <w:r>
        <w:t xml:space="preserve"> are the vectors of random environment, random avatar, and random individual identity effects associated with their incidence matrices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Z</m:t>
        </m:r>
      </m:oMath>
      <w:r>
        <w:t xml:space="preserve">. </w:t>
      </w:r>
      <m:oMath>
        <m:r>
          <w:rPr>
            <w:rFonts w:ascii="Cambria Math" w:hAnsi="Cambria Math"/>
          </w:rPr>
          <m:t>b</m:t>
        </m:r>
      </m:oMath>
      <w:r>
        <w:t xml:space="preserve"> is the vector of fixed effects with its incidence matrix </w:t>
      </w:r>
      <m:oMath>
        <m:r>
          <w:rPr>
            <w:rFonts w:ascii="Cambria Math" w:hAnsi="Cambria Math"/>
          </w:rPr>
          <m:t>X</m:t>
        </m:r>
      </m:oMath>
      <w:r>
        <w:t xml:space="preserve">. </w:t>
      </w:r>
      <w:commentRangeStart w:id="101"/>
      <w:r>
        <w:t xml:space="preserve">The </w:t>
      </w:r>
      <m:oMath>
        <m:r>
          <w:rPr>
            <w:rFonts w:ascii="Cambria Math" w:hAnsi="Cambria Math"/>
          </w:rPr>
          <m:t>m</m:t>
        </m:r>
      </m:oMath>
      <w:r>
        <w:t xml:space="preserve"> and </w:t>
      </w:r>
      <m:oMath>
        <m:r>
          <w:rPr>
            <w:rFonts w:ascii="Cambria Math" w:hAnsi="Cambria Math"/>
          </w:rPr>
          <m:t>d</m:t>
        </m:r>
      </m:oMath>
      <w:r>
        <w:t xml:space="preserve"> subscripts </w:t>
      </w:r>
      <w:commentRangeEnd w:id="101"/>
      <w:r w:rsidR="00025A80">
        <w:rPr>
          <w:rStyle w:val="CommentReference"/>
        </w:rPr>
        <w:commentReference w:id="101"/>
      </w:r>
      <w:r>
        <w:t xml:space="preserve">indicate that an estimate is from the mean or dispersion part of the model, respectively. On the mean part of the model, we </w:t>
      </w:r>
      <w:r>
        <w:lastRenderedPageBreak/>
        <w:t>assumed that the game environment and avatar random effects followed a Gaussian distribution with estimated standard deviation (</w:t>
      </w:r>
      <m:oMath>
        <m:r>
          <w:rPr>
            <w:rFonts w:ascii="Cambria Math" w:hAnsi="Cambria Math"/>
          </w:rPr>
          <m:t>env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
              <m:sSubPr>
                <m:ctrlPr>
                  <w:rPr>
                    <w:rFonts w:ascii="Cambria Math" w:hAnsi="Cambria Math"/>
                  </w:rPr>
                </m:ctrlPr>
              </m:sSubPr>
              <m:e>
                <m:r>
                  <w:rPr>
                    <w:rFonts w:ascii="Cambria Math" w:hAnsi="Cambria Math"/>
                  </w:rPr>
                  <m:t>σ</m:t>
                </m:r>
              </m:e>
              <m:sub>
                <m:r>
                  <w:rPr>
                    <w:rFonts w:ascii="Cambria Math" w:hAnsi="Cambria Math"/>
                  </w:rPr>
                  <m:t>env</m:t>
                </m:r>
              </m:sub>
            </m:sSub>
          </m:e>
        </m:d>
      </m:oMath>
      <w:r>
        <w:t xml:space="preserve"> and </w:t>
      </w:r>
      <m:oMath>
        <m:r>
          <w:rPr>
            <w:rFonts w:ascii="Cambria Math" w:hAnsi="Cambria Math"/>
          </w:rPr>
          <m:t>av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
              <m:sSubPr>
                <m:ctrlPr>
                  <w:rPr>
                    <w:rFonts w:ascii="Cambria Math" w:hAnsi="Cambria Math"/>
                  </w:rPr>
                </m:ctrlPr>
              </m:sSubPr>
              <m:e>
                <m:r>
                  <w:rPr>
                    <w:rFonts w:ascii="Cambria Math" w:hAnsi="Cambria Math"/>
                  </w:rPr>
                  <m:t>σ</m:t>
                </m:r>
              </m:e>
              <m:sub>
                <m:r>
                  <w:rPr>
                    <w:rFonts w:ascii="Cambria Math" w:hAnsi="Cambria Math"/>
                  </w:rPr>
                  <m:t>av</m:t>
                </m:r>
              </m:sub>
            </m:sSub>
          </m:e>
        </m:d>
      </m:oMath>
      <w:r>
        <w:t xml:space="preserve">). </w:t>
      </w:r>
      <m:oMath>
        <m:r>
          <w:rPr>
            <w:rFonts w:ascii="Cambria Math" w:hAnsi="Cambria Math"/>
          </w:rPr>
          <m:t>I</m:t>
        </m:r>
      </m:oMath>
      <w:r>
        <w:t xml:space="preserve"> is the identity matrix, with </w:t>
      </w:r>
      <m:oMath>
        <m:r>
          <w:rPr>
            <w:rFonts w:ascii="Cambria Math" w:hAnsi="Cambria Math"/>
          </w:rPr>
          <m:t>Iσ</m:t>
        </m:r>
      </m:oMath>
      <w:r>
        <w:t xml:space="preserve"> indicating that the random effects are independently and identically distributed. The residuals are assumed to follow a Gaussian distribution (</w:t>
      </w:r>
      <m:oMath>
        <m:r>
          <w:rPr>
            <w:rFonts w:ascii="Cambria Math" w:hAnsi="Cambria Math"/>
          </w:rPr>
          <m:t>e</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e</m:t>
                </m:r>
              </m:sub>
            </m:sSub>
          </m:e>
        </m:d>
      </m:oMath>
      <w:r>
        <w:t xml:space="preserve">). On the dispersion part of the model, the residuals vary among individuals, allowing us to estimate among individual differences in specialization. The individual identity random effects on both the mean and dispersion parts follow a multivariate Gaussian distribution </w:t>
      </w: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e>
              </m:mr>
              <m:mr>
                <m:e>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e>
              </m:mr>
            </m:m>
          </m:e>
        </m:d>
        <m:r>
          <m:rPr>
            <m:sty m:val="p"/>
          </m:rPr>
          <w:rPr>
            <w:rFonts w:ascii="Cambria Math" w:hAnsi="Cambria Math"/>
          </w:rPr>
          <m:t>∼</m:t>
        </m:r>
        <m:r>
          <w:rPr>
            <w:rFonts w:ascii="Cambria Math" w:hAnsi="Cambria Math"/>
          </w:rPr>
          <m:t>MVN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id</m:t>
                </m:r>
              </m:sub>
            </m:sSub>
          </m:e>
        </m:d>
      </m:oMath>
      <w:r>
        <w:t xml:space="preserve"> where </w:t>
      </w:r>
      <m:oMath>
        <m:sSub>
          <m:sSubPr>
            <m:ctrlPr>
              <w:rPr>
                <w:rFonts w:ascii="Cambria Math" w:hAnsi="Cambria Math"/>
              </w:rPr>
            </m:ctrlPr>
          </m:sSubPr>
          <m:e>
            <m:r>
              <w:rPr>
                <w:rFonts w:ascii="Cambria Math" w:hAnsi="Cambria Math"/>
              </w:rPr>
              <m:t>Σ</m:t>
            </m:r>
          </m:e>
          <m:sub>
            <m:r>
              <w:rPr>
                <w:rFonts w:ascii="Cambria Math" w:hAnsi="Cambria Math"/>
              </w:rPr>
              <m:t>id</m:t>
            </m:r>
          </m:sub>
        </m:sSub>
      </m:oMath>
      <w:r>
        <w:t xml:space="preserve"> is a 15x15 variance-covariance matrix. The parameters </w:t>
      </w:r>
      <m:oMath>
        <m:sSub>
          <m:sSubPr>
            <m:ctrlPr>
              <w:rPr>
                <w:rFonts w:ascii="Cambria Math" w:hAnsi="Cambria Math"/>
              </w:rPr>
            </m:ctrlPr>
          </m:sSubPr>
          <m:e>
            <m:r>
              <w:rPr>
                <w:rFonts w:ascii="Cambria Math" w:hAnsi="Cambria Math"/>
              </w:rPr>
              <m:t>σ</m:t>
            </m:r>
          </m:e>
          <m:sub>
            <m:r>
              <w:rPr>
                <w:rFonts w:ascii="Cambria Math" w:hAnsi="Cambria Math"/>
              </w:rPr>
              <m:t>env</m:t>
            </m:r>
          </m:sub>
        </m:sSub>
      </m:oMath>
      <w:r>
        <w:t xml:space="preserve">, </w:t>
      </w:r>
      <m:oMath>
        <m:sSub>
          <m:sSubPr>
            <m:ctrlPr>
              <w:rPr>
                <w:rFonts w:ascii="Cambria Math" w:hAnsi="Cambria Math"/>
              </w:rPr>
            </m:ctrlPr>
          </m:sSubPr>
          <m:e>
            <m:r>
              <w:rPr>
                <w:rFonts w:ascii="Cambria Math" w:hAnsi="Cambria Math"/>
              </w:rPr>
              <m:t>σ</m:t>
            </m:r>
          </m:e>
          <m:sub>
            <m:r>
              <w:rPr>
                <w:rFonts w:ascii="Cambria Math" w:hAnsi="Cambria Math"/>
              </w:rPr>
              <m:t>av</m:t>
            </m:r>
          </m:sub>
        </m:sSub>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id</m:t>
            </m:r>
          </m:sub>
        </m:sSub>
      </m:oMath>
      <w:r>
        <w:t>, correspond to the among environment, among avatar, and among individual standard deviations, respectively.</w:t>
      </w:r>
    </w:p>
    <w:p w14:paraId="05A261B5" w14:textId="77777777" w:rsidR="0037766C" w:rsidRDefault="00000000">
      <w:pPr>
        <w:pStyle w:val="BodyText"/>
      </w:pPr>
      <w:r>
        <w:t xml:space="preserve">We parameterized equations (1) and (2) with a Gaussian distribution family (predator and prey speed) and used a beta-binomial distribution family for equation (3) (predator hunting success). </w:t>
      </w:r>
      <w:commentRangeStart w:id="102"/>
      <w:r>
        <w:t>We used Gaussian priors for the prey rank (</w:t>
      </w:r>
      <m:oMath>
        <m:r>
          <w:rPr>
            <w:rFonts w:ascii="Cambria Math" w:hAnsi="Cambria Math"/>
          </w:rPr>
          <m:t>N</m:t>
        </m:r>
        <m:d>
          <m:dPr>
            <m:ctrlPr>
              <w:rPr>
                <w:rFonts w:ascii="Cambria Math" w:hAnsi="Cambria Math"/>
              </w:rPr>
            </m:ctrlPr>
          </m:dPr>
          <m:e>
            <m:r>
              <w:rPr>
                <w:rFonts w:ascii="Cambria Math" w:hAnsi="Cambria Math"/>
              </w:rPr>
              <m:t>2.5</m:t>
            </m:r>
            <m:r>
              <m:rPr>
                <m:sty m:val="p"/>
              </m:rPr>
              <w:rPr>
                <w:rFonts w:ascii="Cambria Math" w:hAnsi="Cambria Math"/>
              </w:rPr>
              <m:t>,</m:t>
            </m:r>
            <m:r>
              <w:rPr>
                <w:rFonts w:ascii="Cambria Math" w:hAnsi="Cambria Math"/>
              </w:rPr>
              <m:t> 1</m:t>
            </m:r>
          </m:e>
        </m:d>
      </m:oMath>
      <w:r>
        <w:t>) and game duration (</w:t>
      </w:r>
      <m:oMath>
        <m:r>
          <w:rPr>
            <w:rFonts w:ascii="Cambria Math" w:hAnsi="Cambria Math"/>
          </w:rPr>
          <m:t>N</m:t>
        </m:r>
        <m:d>
          <m:dPr>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 2</m:t>
            </m:r>
          </m:e>
        </m:d>
      </m:oMath>
      <w:r>
        <w:t>) on the mean part of the model, and the default priors in “brms” for the dispersion part. We used the default Student t priors in “brms” for the intercepts on the mean and dispersion part of the equation. For hunting success, we applied a Gaussian prior on the precision parameter (</w:t>
      </w:r>
      <m:oMath>
        <m:r>
          <w:rPr>
            <w:rFonts w:ascii="Cambria Math" w:hAnsi="Cambria Math"/>
          </w:rPr>
          <m:t>N</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 1</m:t>
            </m:r>
          </m:e>
        </m:d>
      </m:oMath>
      <w:r>
        <w:t>). For every predicted variable, we applied a half-Gaussian on the random effects for the mean part of the model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 1</m:t>
            </m:r>
          </m:e>
        </m:d>
      </m:oMath>
      <w:r>
        <w:t>), and the default “brms” Student t prior for the dispersion part of the model. We parametrized the model to run four MCMC chains with 1000 posterior samples for each parameter by completing 2500 i</w:t>
      </w:r>
      <w:proofErr w:type="spellStart"/>
      <w:r>
        <w:t>terations</w:t>
      </w:r>
      <w:proofErr w:type="spellEnd"/>
      <w:r>
        <w:t xml:space="preserve"> having a thinning set to 8, with the first 500 iterations used as warmups. We assessed the convergence of the MCMC chains using trace plots, R-hat diagnostics with a threshold of &lt;1.05, and effective sample sizes (ESS) with a threshold of &gt;100 for the bulk-ESS and tail-ESS (</w:t>
      </w:r>
      <w:proofErr w:type="spellStart"/>
      <w:r>
        <w:t>Vehtari</w:t>
      </w:r>
      <w:proofErr w:type="spellEnd"/>
      <w:r>
        <w:t xml:space="preserve"> et al. 2021). We also performed posterior predictive checks which showed an adequate fit of the model (for details, see </w:t>
      </w:r>
      <w:commentRangeEnd w:id="102"/>
      <w:r w:rsidR="00507BB3">
        <w:rPr>
          <w:rStyle w:val="CommentReference"/>
        </w:rPr>
        <w:lastRenderedPageBreak/>
        <w:commentReference w:id="102"/>
      </w:r>
      <w:hyperlink r:id="rId16">
        <w:r>
          <w:rPr>
            <w:rStyle w:val="Hyperlink"/>
          </w:rPr>
          <w:t>https://github.com/quantitative-ecologist/experience-hunting-tactics</w:t>
        </w:r>
      </w:hyperlink>
      <w:r>
        <w:t>). We additionally report variance partitioning and coefficients of variations in the supporting information.</w:t>
      </w:r>
    </w:p>
    <w:p w14:paraId="418B0178" w14:textId="77777777" w:rsidR="0037766C" w:rsidRDefault="00000000">
      <w:pPr>
        <w:pStyle w:val="Heading1"/>
      </w:pPr>
      <w:bookmarkStart w:id="103" w:name="results"/>
      <w:bookmarkEnd w:id="47"/>
      <w:bookmarkEnd w:id="74"/>
      <w:bookmarkEnd w:id="80"/>
      <w:r>
        <w:t>RESULTS</w:t>
      </w:r>
    </w:p>
    <w:p w14:paraId="0CC43296" w14:textId="77777777" w:rsidR="0037766C" w:rsidRDefault="00000000">
      <w:pPr>
        <w:pStyle w:val="Heading2"/>
      </w:pPr>
      <w:bookmarkStart w:id="104" w:name="X49e34d012182956988a00f0ff153f675c48b853"/>
      <w:r>
        <w:t>Effect of experience on hunting success</w:t>
      </w:r>
    </w:p>
    <w:p w14:paraId="5DD55DBC" w14:textId="1C7AC9D0" w:rsidR="0037766C" w:rsidRDefault="00000000">
      <w:pPr>
        <w:pStyle w:val="FirstParagraph"/>
      </w:pPr>
      <w:r>
        <w:t xml:space="preserve">Our results confirm that individual predators display substantial differences </w:t>
      </w:r>
      <w:commentRangeStart w:id="105"/>
      <w:r>
        <w:t>in the development of their expertise</w:t>
      </w:r>
      <w:commentRangeEnd w:id="105"/>
      <w:r w:rsidR="00B82263">
        <w:rPr>
          <w:rStyle w:val="CommentReference"/>
        </w:rPr>
        <w:commentReference w:id="105"/>
      </w:r>
      <w:r>
        <w:t xml:space="preserve">, as the best model included group-level smoothers exclusively (Table I). For instance, some predators steadily increased (Figure 1A-S1A), while others decreased (Figure 1A-S1B), their hunting success with greater experience, </w:t>
      </w:r>
      <w:ins w:id="106" w:author="Francesca Santostefano" w:date="2023-03-28T09:32:00Z">
        <w:r w:rsidR="00B82263">
          <w:t>whereas for</w:t>
        </w:r>
      </w:ins>
      <w:del w:id="107" w:author="Francesca Santostefano" w:date="2023-03-28T09:32:00Z">
        <w:r w:rsidDel="00B82263">
          <w:delText>and</w:delText>
        </w:r>
      </w:del>
      <w:r>
        <w:t xml:space="preserve"> others </w:t>
      </w:r>
      <w:ins w:id="108" w:author="Francesca Santostefano" w:date="2023-03-28T09:32:00Z">
        <w:r w:rsidR="00B82263">
          <w:t>the</w:t>
        </w:r>
      </w:ins>
      <w:del w:id="109" w:author="Francesca Santostefano" w:date="2023-03-28T09:32:00Z">
        <w:r w:rsidDel="00B82263">
          <w:delText>whose</w:delText>
        </w:r>
      </w:del>
      <w:r>
        <w:t xml:space="preserve"> success did not change with experience (Figure 1A). Another pattern that emerged was that some individuals optimized their success at an experience level that was below what </w:t>
      </w:r>
      <w:commentRangeStart w:id="110"/>
      <w:r>
        <w:t xml:space="preserve">we considered “advanced” </w:t>
      </w:r>
      <w:commentRangeEnd w:id="110"/>
      <w:r w:rsidR="00B82263">
        <w:rPr>
          <w:rStyle w:val="CommentReference"/>
        </w:rPr>
        <w:commentReference w:id="110"/>
      </w:r>
      <w:r>
        <w:t>(</w:t>
      </w:r>
      <w:proofErr w:type="gramStart"/>
      <w:r>
        <w:t>i.e.</w:t>
      </w:r>
      <w:proofErr w:type="gramEnd"/>
      <w:r>
        <w:t> &gt;300 matches played).</w:t>
      </w:r>
    </w:p>
    <w:p w14:paraId="5D79ECCE" w14:textId="77777777" w:rsidR="0037766C" w:rsidRDefault="00000000">
      <w:pPr>
        <w:pStyle w:val="TableCaption"/>
      </w:pPr>
      <w:commentRangeStart w:id="111"/>
      <w:r>
        <w:rPr>
          <w:b/>
        </w:rPr>
        <w:t>Table</w:t>
      </w:r>
      <w:commentRangeEnd w:id="111"/>
      <w:r w:rsidR="00600CB5">
        <w:rPr>
          <w:rStyle w:val="CommentReference"/>
        </w:rPr>
        <w:commentReference w:id="111"/>
      </w:r>
      <w:r>
        <w:rPr>
          <w:b/>
        </w:rPr>
        <w:t xml:space="preserve"> </w:t>
      </w:r>
      <w:bookmarkStart w:id="112" w:name="table1"/>
      <w:r>
        <w:rPr>
          <w:b/>
        </w:rPr>
        <w:fldChar w:fldCharType="begin"/>
      </w:r>
      <w:r>
        <w:rPr>
          <w:b/>
        </w:rPr>
        <w:instrText>SEQ tab \* Arabic</w:instrText>
      </w:r>
      <w:r>
        <w:rPr>
          <w:b/>
        </w:rPr>
        <w:fldChar w:fldCharType="end"/>
      </w:r>
      <w:bookmarkEnd w:id="112"/>
      <w:r>
        <w:t xml:space="preserve">: Leave-one-out cross-validation table of the three hierarchical GAMMs relating hunting success to player </w:t>
      </w:r>
      <w:proofErr w:type="gramStart"/>
      <w:r>
        <w:t>experience</w:t>
      </w:r>
      <w:proofErr w:type="gramEnd"/>
    </w:p>
    <w:tbl>
      <w:tblPr>
        <w:tblW w:w="0" w:type="auto"/>
        <w:tblLayout w:type="fixed"/>
        <w:tblLook w:val="0420" w:firstRow="1" w:lastRow="0" w:firstColumn="0" w:lastColumn="0" w:noHBand="0" w:noVBand="1"/>
      </w:tblPr>
      <w:tblGrid>
        <w:gridCol w:w="3756"/>
        <w:gridCol w:w="1221"/>
        <w:gridCol w:w="1221"/>
        <w:gridCol w:w="1377"/>
        <w:gridCol w:w="1527"/>
      </w:tblGrid>
      <w:tr w:rsidR="0037766C" w14:paraId="2A4CEFFB" w14:textId="77777777">
        <w:trPr>
          <w:cantSplit/>
          <w:tblHeader/>
        </w:trPr>
        <w:tc>
          <w:tcPr>
            <w:tcW w:w="375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97E902D"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model</w:t>
            </w:r>
            <w:r>
              <w:rPr>
                <w:rFonts w:eastAsia="Times New Roman" w:cs="Times New Roman"/>
                <w:color w:val="000000"/>
                <w:szCs w:val="22"/>
                <w:vertAlign w:val="superscript"/>
              </w:rPr>
              <w:t xml:space="preserve"> </w:t>
            </w:r>
          </w:p>
        </w:tc>
        <w:tc>
          <w:tcPr>
            <w:tcW w:w="12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76DD30E"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Times New Roman" w:cs="Times New Roman"/>
                <w:color w:val="000000"/>
                <w:szCs w:val="22"/>
              </w:rPr>
              <w:t>elpd</w:t>
            </w:r>
            <w:proofErr w:type="spellEnd"/>
            <w:r>
              <w:rPr>
                <w:rFonts w:eastAsia="Times New Roman" w:cs="Times New Roman"/>
                <w:color w:val="000000"/>
                <w:szCs w:val="22"/>
              </w:rPr>
              <w:t xml:space="preserve"> </w:t>
            </w:r>
            <w:r>
              <w:rPr>
                <w:rFonts w:eastAsia="Times New Roman" w:cs="Times New Roman"/>
                <w:color w:val="000000"/>
                <w:szCs w:val="22"/>
              </w:rPr>
              <w:br/>
              <w:t>difference</w:t>
            </w:r>
          </w:p>
        </w:tc>
        <w:tc>
          <w:tcPr>
            <w:tcW w:w="12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B46AF94"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Times New Roman" w:cs="Times New Roman"/>
                <w:color w:val="000000"/>
                <w:szCs w:val="22"/>
              </w:rPr>
              <w:t>sd</w:t>
            </w:r>
            <w:proofErr w:type="spellEnd"/>
            <w:r>
              <w:rPr>
                <w:rFonts w:eastAsia="Times New Roman" w:cs="Times New Roman"/>
                <w:color w:val="000000"/>
                <w:szCs w:val="22"/>
              </w:rPr>
              <w:t xml:space="preserve"> </w:t>
            </w:r>
            <w:r>
              <w:rPr>
                <w:rFonts w:eastAsia="Times New Roman" w:cs="Times New Roman"/>
                <w:color w:val="000000"/>
                <w:szCs w:val="22"/>
              </w:rPr>
              <w:br/>
              <w:t>difference</w:t>
            </w:r>
          </w:p>
        </w:tc>
        <w:tc>
          <w:tcPr>
            <w:tcW w:w="137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1CAA564"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Times New Roman" w:cs="Times New Roman"/>
                <w:color w:val="000000"/>
                <w:szCs w:val="22"/>
              </w:rPr>
              <w:t>elpd</w:t>
            </w:r>
            <w:proofErr w:type="spellEnd"/>
            <w:r>
              <w:rPr>
                <w:rFonts w:eastAsia="Times New Roman" w:cs="Times New Roman"/>
                <w:color w:val="000000"/>
                <w:szCs w:val="22"/>
              </w:rPr>
              <w:t xml:space="preserve"> loo </w:t>
            </w:r>
            <w:r>
              <w:rPr>
                <w:rFonts w:eastAsia="Times New Roman" w:cs="Times New Roman"/>
                <w:color w:val="000000"/>
                <w:szCs w:val="22"/>
              </w:rPr>
              <w:br/>
              <w:t>value</w:t>
            </w:r>
          </w:p>
        </w:tc>
        <w:tc>
          <w:tcPr>
            <w:tcW w:w="152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37EB5D"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Times New Roman" w:cs="Times New Roman"/>
                <w:color w:val="000000"/>
                <w:szCs w:val="22"/>
              </w:rPr>
              <w:t>elpd</w:t>
            </w:r>
            <w:proofErr w:type="spellEnd"/>
            <w:r>
              <w:rPr>
                <w:rFonts w:eastAsia="Times New Roman" w:cs="Times New Roman"/>
                <w:color w:val="000000"/>
                <w:szCs w:val="22"/>
              </w:rPr>
              <w:t xml:space="preserve"> loo </w:t>
            </w:r>
            <w:r>
              <w:rPr>
                <w:rFonts w:eastAsia="Times New Roman" w:cs="Times New Roman"/>
                <w:color w:val="000000"/>
                <w:szCs w:val="22"/>
              </w:rPr>
              <w:br/>
              <w:t>standard error</w:t>
            </w:r>
          </w:p>
        </w:tc>
      </w:tr>
      <w:tr w:rsidR="0037766C" w14:paraId="20368B1A" w14:textId="77777777">
        <w:trPr>
          <w:cantSplit/>
        </w:trPr>
        <w:tc>
          <w:tcPr>
            <w:tcW w:w="3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F3591"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Group-level smoothers only</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6DD28"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0.00</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F2D6F"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0.00</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ED65E"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-146 338.37</w:t>
            </w:r>
          </w:p>
        </w:tc>
        <w:tc>
          <w:tcPr>
            <w:tcW w:w="15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27BDD"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166.96</w:t>
            </w:r>
          </w:p>
        </w:tc>
      </w:tr>
      <w:tr w:rsidR="0037766C" w14:paraId="3C42A09B" w14:textId="77777777">
        <w:trPr>
          <w:cantSplit/>
        </w:trPr>
        <w:tc>
          <w:tcPr>
            <w:tcW w:w="3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338AA"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Global smoother + group-level smoothers</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1B1E4"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-101.47</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25365"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6.28</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5FBD2"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-146 439.84</w:t>
            </w:r>
          </w:p>
        </w:tc>
        <w:tc>
          <w:tcPr>
            <w:tcW w:w="15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A6E9F"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167.21</w:t>
            </w:r>
          </w:p>
        </w:tc>
      </w:tr>
      <w:tr w:rsidR="0037766C" w14:paraId="2F061C1C" w14:textId="77777777">
        <w:trPr>
          <w:cantSplit/>
        </w:trPr>
        <w:tc>
          <w:tcPr>
            <w:tcW w:w="375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31821CA"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Global smoother only</w:t>
            </w:r>
          </w:p>
        </w:tc>
        <w:tc>
          <w:tcPr>
            <w:tcW w:w="122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FD5272A"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-840.42</w:t>
            </w:r>
          </w:p>
        </w:tc>
        <w:tc>
          <w:tcPr>
            <w:tcW w:w="122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F4C3580"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42.67</w:t>
            </w:r>
          </w:p>
        </w:tc>
        <w:tc>
          <w:tcPr>
            <w:tcW w:w="137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9AD2EAA"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-147 178.79</w:t>
            </w:r>
          </w:p>
        </w:tc>
        <w:tc>
          <w:tcPr>
            <w:tcW w:w="152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3E40E52"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163.31</w:t>
            </w:r>
          </w:p>
        </w:tc>
      </w:tr>
      <w:tr w:rsidR="0037766C" w14:paraId="4603B05D" w14:textId="77777777">
        <w:trPr>
          <w:cantSplit/>
        </w:trPr>
        <w:tc>
          <w:tcPr>
            <w:tcW w:w="910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8711A1E"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 xml:space="preserve"> </w:t>
            </w:r>
            <w:r>
              <w:rPr>
                <w:rFonts w:eastAsia="Times New Roman" w:cs="Times New Roman"/>
                <w:color w:val="000000"/>
                <w:szCs w:val="22"/>
              </w:rPr>
              <w:t>* '</w:t>
            </w:r>
            <w:proofErr w:type="spellStart"/>
            <w:r>
              <w:rPr>
                <w:rFonts w:eastAsia="Times New Roman" w:cs="Times New Roman"/>
                <w:color w:val="000000"/>
                <w:szCs w:val="22"/>
              </w:rPr>
              <w:t>elpd</w:t>
            </w:r>
            <w:proofErr w:type="spellEnd"/>
            <w:r>
              <w:rPr>
                <w:rFonts w:eastAsia="Times New Roman" w:cs="Times New Roman"/>
                <w:color w:val="000000"/>
                <w:szCs w:val="22"/>
              </w:rPr>
              <w:t>' refers to the 'expected log pointwise density' and is the value chosen to select the best model.</w:t>
            </w:r>
          </w:p>
        </w:tc>
      </w:tr>
    </w:tbl>
    <w:p w14:paraId="1691B3DC" w14:textId="77777777" w:rsidR="0037766C" w:rsidRDefault="00000000">
      <w:pPr>
        <w:pStyle w:val="BodyText"/>
      </w:pPr>
      <w:r>
        <w:t xml:space="preserve">We predicted that the relationship between hunting success and experience would vary among predators </w:t>
      </w:r>
      <w:commentRangeStart w:id="113"/>
      <w:r>
        <w:t>because they should differ in the type of prey that they encounter</w:t>
      </w:r>
      <w:commentRangeEnd w:id="113"/>
      <w:r w:rsidR="00AA4828">
        <w:rPr>
          <w:rStyle w:val="CommentReference"/>
        </w:rPr>
        <w:commentReference w:id="113"/>
      </w:r>
      <w:r>
        <w:t xml:space="preserve">. However, after controlling </w:t>
      </w:r>
      <w:commentRangeStart w:id="114"/>
      <w:r>
        <w:t>for prey speed</w:t>
      </w:r>
      <w:commentRangeEnd w:id="114"/>
      <w:r w:rsidR="00AA4828">
        <w:rPr>
          <w:rStyle w:val="CommentReference"/>
        </w:rPr>
        <w:commentReference w:id="114"/>
      </w:r>
      <w:r>
        <w:t>, we did not find evidence confirming this prediction, because differences among predators remained stable (Figure 1B).</w:t>
      </w:r>
    </w:p>
    <w:p w14:paraId="6EADAAC1" w14:textId="77777777" w:rsidR="0037766C" w:rsidRDefault="00000000">
      <w:pPr>
        <w:pStyle w:val="CaptionedFigure"/>
      </w:pPr>
      <w:r>
        <w:rPr>
          <w:noProof/>
        </w:rPr>
        <w:lastRenderedPageBreak/>
        <w:drawing>
          <wp:inline distT="0" distB="0" distL="0" distR="0" wp14:anchorId="78C2245B" wp14:editId="4AF9B670">
            <wp:extent cx="5943600" cy="2377440"/>
            <wp:effectExtent l="0" t="0" r="0" b="0"/>
            <wp:docPr id="38" name="Picture"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
            <wp:cNvGraphicFramePr/>
            <a:graphic xmlns:a="http://schemas.openxmlformats.org/drawingml/2006/main">
              <a:graphicData uri="http://schemas.openxmlformats.org/drawingml/2006/picture">
                <pic:pic xmlns:pic="http://schemas.openxmlformats.org/drawingml/2006/picture">
                  <pic:nvPicPr>
                    <pic:cNvPr id="39" name="Picture" descr="C:/Users/maxim/OneDrive/Documents/GitHub/Chapter2/outputs/05_outputs_figures/05_figure1.png"/>
                    <pic:cNvPicPr>
                      <a:picLocks noChangeAspect="1" noChangeArrowheads="1"/>
                    </pic:cNvPicPr>
                  </pic:nvPicPr>
                  <pic:blipFill>
                    <a:blip r:embed="rId17"/>
                    <a:stretch>
                      <a:fillRect/>
                    </a:stretch>
                  </pic:blipFill>
                  <pic:spPr bwMode="auto">
                    <a:xfrm>
                      <a:off x="0" y="0"/>
                      <a:ext cx="5943600" cy="2377440"/>
                    </a:xfrm>
                    <a:prstGeom prst="rect">
                      <a:avLst/>
                    </a:prstGeom>
                    <a:noFill/>
                    <a:ln w="9525">
                      <a:noFill/>
                      <a:headEnd/>
                      <a:tailEnd/>
                    </a:ln>
                  </pic:spPr>
                </pic:pic>
              </a:graphicData>
            </a:graphic>
          </wp:inline>
        </w:drawing>
      </w:r>
    </w:p>
    <w:p w14:paraId="177C91EC" w14:textId="77777777" w:rsidR="0037766C" w:rsidRDefault="00000000">
      <w:pPr>
        <w:pStyle w:val="ImageCaption"/>
      </w:pPr>
      <w:r>
        <w:rPr>
          <w:b/>
          <w:bCs/>
        </w:rPr>
        <w:t>Figure 1.</w:t>
      </w:r>
      <w:r>
        <w:t xml:space="preserve"> Among individual differences in the development of hunting expertise. The predators’ hunting success (</w:t>
      </w:r>
      <w:proofErr w:type="gramStart"/>
      <w:r>
        <w:t>i.e.</w:t>
      </w:r>
      <w:proofErr w:type="gramEnd"/>
      <w:r>
        <w:t>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w:t>
      </w:r>
      <w:commentRangeStart w:id="115"/>
      <w:r>
        <w:t>B</w:t>
      </w:r>
      <w:commentRangeEnd w:id="115"/>
      <w:r w:rsidR="00AA4828">
        <w:rPr>
          <w:rStyle w:val="CommentReference"/>
        </w:rPr>
        <w:commentReference w:id="115"/>
      </w:r>
      <w:r>
        <w:t>) A generalized additive mixed model where we control for prey speed.</w:t>
      </w:r>
    </w:p>
    <w:p w14:paraId="20F6BC1D" w14:textId="77777777" w:rsidR="0037766C" w:rsidRDefault="00000000">
      <w:pPr>
        <w:pStyle w:val="Heading2"/>
      </w:pPr>
      <w:bookmarkStart w:id="116" w:name="X6edf630a269e5217c76dd70c0476a389c38d682"/>
      <w:bookmarkEnd w:id="104"/>
      <w:r>
        <w:t xml:space="preserve">Effect of experience on the development of </w:t>
      </w:r>
      <w:proofErr w:type="spellStart"/>
      <w:r>
        <w:t>behavioural</w:t>
      </w:r>
      <w:proofErr w:type="spellEnd"/>
      <w:r>
        <w:t xml:space="preserve"> specialization</w:t>
      </w:r>
    </w:p>
    <w:p w14:paraId="349B72E9" w14:textId="636D6E1B" w:rsidR="0037766C" w:rsidRDefault="00000000">
      <w:pPr>
        <w:pStyle w:val="FirstParagraph"/>
      </w:pPr>
      <w:r>
        <w:t>At the population level, we predicted that predators would become either increasingly flexible or specialized with more experience. However, our results do not support this prediction. Indeed, the observed pattern is more complex</w:t>
      </w:r>
      <w:ins w:id="117" w:author="Francesca Santostefano" w:date="2023-03-28T09:46:00Z">
        <w:r w:rsidR="00383B73">
          <w:t>,</w:t>
        </w:r>
      </w:ins>
      <w:r>
        <w:t xml:space="preserve"> </w:t>
      </w:r>
      <w:del w:id="118" w:author="Francesca Santostefano" w:date="2023-03-28T09:46:00Z">
        <w:r w:rsidDel="00383B73">
          <w:delText xml:space="preserve">than expected </w:delText>
        </w:r>
      </w:del>
      <w:r>
        <w:t xml:space="preserve">given that predators became more flexible with experience at intermediate levels of experience (i.e. intercept of sigma for predator speed is larger for intermediates than novices; Table 2 and Figure S4), but then return to novice-levels </w:t>
      </w:r>
      <w:ins w:id="119" w:author="Francesca Santostefano" w:date="2023-03-28T09:47:00Z">
        <w:r w:rsidR="00383B73">
          <w:t xml:space="preserve">flexibility </w:t>
        </w:r>
      </w:ins>
      <w:r>
        <w:t xml:space="preserve">with advanced experience (i.e. intercept of sigma for predator speed is </w:t>
      </w:r>
      <w:commentRangeStart w:id="120"/>
      <w:commentRangeStart w:id="121"/>
      <w:r>
        <w:t>smaller</w:t>
      </w:r>
      <w:commentRangeEnd w:id="120"/>
      <w:r w:rsidR="00600CB5">
        <w:rPr>
          <w:rStyle w:val="CommentReference"/>
        </w:rPr>
        <w:commentReference w:id="120"/>
      </w:r>
      <w:commentRangeEnd w:id="121"/>
      <w:r w:rsidR="00D928A6">
        <w:rPr>
          <w:rStyle w:val="CommentReference"/>
        </w:rPr>
        <w:commentReference w:id="121"/>
      </w:r>
      <w:r>
        <w:t xml:space="preserve"> for advanced players than intermediates; Table 2 and Figure S4). Thus, our analyses suggest that population-level </w:t>
      </w:r>
      <w:proofErr w:type="spellStart"/>
      <w:r>
        <w:t>behavioural</w:t>
      </w:r>
      <w:proofErr w:type="spellEnd"/>
      <w:r>
        <w:t xml:space="preserve"> specialization </w:t>
      </w:r>
      <w:commentRangeStart w:id="122"/>
      <w:r>
        <w:t xml:space="preserve">changes nonlinearly (quadratic) with experience </w:t>
      </w:r>
      <w:commentRangeEnd w:id="122"/>
      <w:r w:rsidR="006561A8">
        <w:rPr>
          <w:rStyle w:val="CommentReference"/>
        </w:rPr>
        <w:commentReference w:id="122"/>
      </w:r>
      <w:r>
        <w:t>rather than linearly.</w:t>
      </w:r>
    </w:p>
    <w:p w14:paraId="4A942E55" w14:textId="77777777" w:rsidR="0037766C" w:rsidRDefault="00000000">
      <w:pPr>
        <w:pStyle w:val="TableCaption"/>
      </w:pPr>
      <w:r>
        <w:rPr>
          <w:b/>
        </w:rPr>
        <w:lastRenderedPageBreak/>
        <w:t xml:space="preserve">Table </w:t>
      </w:r>
      <w:bookmarkStart w:id="123" w:name="table2"/>
      <w:r>
        <w:rPr>
          <w:b/>
        </w:rPr>
        <w:fldChar w:fldCharType="begin"/>
      </w:r>
      <w:r>
        <w:rPr>
          <w:b/>
        </w:rPr>
        <w:instrText>SEQ tab \* Arabic</w:instrText>
      </w:r>
      <w:r>
        <w:rPr>
          <w:b/>
        </w:rPr>
        <w:fldChar w:fldCharType="end"/>
      </w:r>
      <w:bookmarkEnd w:id="123"/>
      <w:r>
        <w:t xml:space="preserve">: </w:t>
      </w:r>
      <w:commentRangeStart w:id="124"/>
      <w:r>
        <w:t>Posterior</w:t>
      </w:r>
      <w:commentRangeEnd w:id="124"/>
      <w:r w:rsidR="00600CB5">
        <w:rPr>
          <w:rStyle w:val="CommentReference"/>
        </w:rPr>
        <w:commentReference w:id="124"/>
      </w:r>
      <w:r>
        <w:t xml:space="preserve"> means and 95% credible intervals of the fixed effects estimated by the MDHGLM of predator speed, prey speed, and predator hunting success.</w:t>
      </w:r>
    </w:p>
    <w:tbl>
      <w:tblPr>
        <w:tblW w:w="0" w:type="auto"/>
        <w:tblLayout w:type="fixed"/>
        <w:tblLook w:val="0420" w:firstRow="1" w:lastRow="0" w:firstColumn="0" w:lastColumn="0" w:noHBand="0" w:noVBand="1"/>
      </w:tblPr>
      <w:tblGrid>
        <w:gridCol w:w="1814"/>
        <w:gridCol w:w="2098"/>
        <w:gridCol w:w="2098"/>
        <w:gridCol w:w="2098"/>
        <w:gridCol w:w="2098"/>
      </w:tblGrid>
      <w:tr w:rsidR="0037766C" w14:paraId="5A52D20B" w14:textId="77777777">
        <w:trPr>
          <w:cantSplit/>
          <w:tblHeader/>
        </w:trPr>
        <w:tc>
          <w:tcPr>
            <w:tcW w:w="181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1C25CFB"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Trait</w:t>
            </w:r>
            <w:r>
              <w:rPr>
                <w:rFonts w:eastAsia="Times New Roman" w:cs="Times New Roman"/>
                <w:color w:val="000000"/>
                <w:sz w:val="20"/>
                <w:szCs w:val="20"/>
                <w:vertAlign w:val="superscript"/>
              </w:rPr>
              <w:t xml:space="preserve"> </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875C475"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Parameter</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8FE639E"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Novice</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2407732"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Intermediate</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E2987FD"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Advanced</w:t>
            </w:r>
          </w:p>
        </w:tc>
      </w:tr>
      <w:tr w:rsidR="0037766C" w14:paraId="57363FCA" w14:textId="77777777">
        <w:trPr>
          <w:cantSplit/>
        </w:trPr>
        <w:tc>
          <w:tcPr>
            <w:tcW w:w="18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0E7BB"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6D4D0"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F0E46"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3.392 </w:t>
            </w:r>
            <w:proofErr w:type="gramStart"/>
            <w:r>
              <w:rPr>
                <w:rFonts w:eastAsia="Times New Roman" w:cs="Times New Roman"/>
                <w:color w:val="000000"/>
                <w:sz w:val="20"/>
                <w:szCs w:val="20"/>
              </w:rPr>
              <w:t>( 3.283</w:t>
            </w:r>
            <w:proofErr w:type="gramEnd"/>
            <w:r>
              <w:rPr>
                <w:rFonts w:eastAsia="Times New Roman" w:cs="Times New Roman"/>
                <w:color w:val="000000"/>
                <w:sz w:val="20"/>
                <w:szCs w:val="20"/>
              </w:rPr>
              <w:t>,  3.511)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35DB0"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3.387 </w:t>
            </w:r>
            <w:proofErr w:type="gramStart"/>
            <w:r>
              <w:rPr>
                <w:rFonts w:eastAsia="Times New Roman" w:cs="Times New Roman"/>
                <w:color w:val="000000"/>
                <w:sz w:val="20"/>
                <w:szCs w:val="20"/>
              </w:rPr>
              <w:t>( 3.231</w:t>
            </w:r>
            <w:proofErr w:type="gramEnd"/>
            <w:r>
              <w:rPr>
                <w:rFonts w:eastAsia="Times New Roman" w:cs="Times New Roman"/>
                <w:color w:val="000000"/>
                <w:sz w:val="20"/>
                <w:szCs w:val="20"/>
              </w:rPr>
              <w:t>,  3.559)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DDCA4"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3.388 </w:t>
            </w:r>
            <w:proofErr w:type="gramStart"/>
            <w:r>
              <w:rPr>
                <w:rFonts w:eastAsia="Times New Roman" w:cs="Times New Roman"/>
                <w:color w:val="000000"/>
                <w:sz w:val="20"/>
                <w:szCs w:val="20"/>
              </w:rPr>
              <w:t>( 3.242</w:t>
            </w:r>
            <w:proofErr w:type="gramEnd"/>
            <w:r>
              <w:rPr>
                <w:rFonts w:eastAsia="Times New Roman" w:cs="Times New Roman"/>
                <w:color w:val="000000"/>
                <w:sz w:val="20"/>
                <w:szCs w:val="20"/>
              </w:rPr>
              <w:t>,  3.546)</w:t>
            </w:r>
          </w:p>
        </w:tc>
      </w:tr>
      <w:tr w:rsidR="0037766C" w14:paraId="0033D2A8"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A1BC5" w14:textId="77777777" w:rsidR="0037766C" w:rsidRDefault="0037766C">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84A47"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66D58"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-0.030 (-0.036, -0.024)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DA402"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-0.037 (-0.042, -0.033)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9AECD"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-0.045 (-0.052, -0.039)</w:t>
            </w:r>
          </w:p>
        </w:tc>
      </w:tr>
      <w:tr w:rsidR="0037766C" w14:paraId="67A1342C"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524E3" w14:textId="77777777" w:rsidR="0037766C" w:rsidRDefault="0037766C">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4F89A"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(sigma)</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1EF87"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0.292 </w:t>
            </w:r>
            <w:proofErr w:type="gramStart"/>
            <w:r>
              <w:rPr>
                <w:rFonts w:eastAsia="Times New Roman" w:cs="Times New Roman"/>
                <w:color w:val="000000"/>
                <w:sz w:val="20"/>
                <w:szCs w:val="20"/>
              </w:rPr>
              <w:t>( 0.271</w:t>
            </w:r>
            <w:proofErr w:type="gramEnd"/>
            <w:r>
              <w:rPr>
                <w:rFonts w:eastAsia="Times New Roman" w:cs="Times New Roman"/>
                <w:color w:val="000000"/>
                <w:sz w:val="20"/>
                <w:szCs w:val="20"/>
              </w:rPr>
              <w:t>,  0.315)</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F0819"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0.326 </w:t>
            </w:r>
            <w:proofErr w:type="gramStart"/>
            <w:r>
              <w:rPr>
                <w:rFonts w:eastAsia="Times New Roman" w:cs="Times New Roman"/>
                <w:color w:val="000000"/>
                <w:sz w:val="20"/>
                <w:szCs w:val="20"/>
              </w:rPr>
              <w:t>( 0.307</w:t>
            </w:r>
            <w:proofErr w:type="gramEnd"/>
            <w:r>
              <w:rPr>
                <w:rFonts w:eastAsia="Times New Roman" w:cs="Times New Roman"/>
                <w:color w:val="000000"/>
                <w:sz w:val="20"/>
                <w:szCs w:val="20"/>
              </w:rPr>
              <w:t>,  0.347)</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6A33D"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0.289 </w:t>
            </w:r>
            <w:proofErr w:type="gramStart"/>
            <w:r>
              <w:rPr>
                <w:rFonts w:eastAsia="Times New Roman" w:cs="Times New Roman"/>
                <w:color w:val="000000"/>
                <w:sz w:val="20"/>
                <w:szCs w:val="20"/>
              </w:rPr>
              <w:t>( 0.268</w:t>
            </w:r>
            <w:proofErr w:type="gramEnd"/>
            <w:r>
              <w:rPr>
                <w:rFonts w:eastAsia="Times New Roman" w:cs="Times New Roman"/>
                <w:color w:val="000000"/>
                <w:sz w:val="20"/>
                <w:szCs w:val="20"/>
              </w:rPr>
              <w:t>,  0.311)</w:t>
            </w:r>
          </w:p>
        </w:tc>
      </w:tr>
      <w:tr w:rsidR="0037766C" w14:paraId="04BCF3A0"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B7419" w14:textId="77777777" w:rsidR="0037766C" w:rsidRDefault="0037766C">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9D15"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(sigma)</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3D25E"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0.986 </w:t>
            </w:r>
            <w:proofErr w:type="gramStart"/>
            <w:r>
              <w:rPr>
                <w:rFonts w:eastAsia="Times New Roman" w:cs="Times New Roman"/>
                <w:color w:val="000000"/>
                <w:sz w:val="20"/>
                <w:szCs w:val="20"/>
              </w:rPr>
              <w:t>( 0.969</w:t>
            </w:r>
            <w:proofErr w:type="gramEnd"/>
            <w:r>
              <w:rPr>
                <w:rFonts w:eastAsia="Times New Roman" w:cs="Times New Roman"/>
                <w:color w:val="000000"/>
                <w:sz w:val="20"/>
                <w:szCs w:val="20"/>
              </w:rPr>
              <w:t>,  1.004)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A52A3"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0.967 </w:t>
            </w:r>
            <w:proofErr w:type="gramStart"/>
            <w:r>
              <w:rPr>
                <w:rFonts w:eastAsia="Times New Roman" w:cs="Times New Roman"/>
                <w:color w:val="000000"/>
                <w:sz w:val="20"/>
                <w:szCs w:val="20"/>
              </w:rPr>
              <w:t>( 0.953</w:t>
            </w:r>
            <w:proofErr w:type="gramEnd"/>
            <w:r>
              <w:rPr>
                <w:rFonts w:eastAsia="Times New Roman" w:cs="Times New Roman"/>
                <w:color w:val="000000"/>
                <w:sz w:val="20"/>
                <w:szCs w:val="20"/>
              </w:rPr>
              <w:t>,  0.980)</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12609"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0.994 </w:t>
            </w:r>
            <w:proofErr w:type="gramStart"/>
            <w:r>
              <w:rPr>
                <w:rFonts w:eastAsia="Times New Roman" w:cs="Times New Roman"/>
                <w:color w:val="000000"/>
                <w:sz w:val="20"/>
                <w:szCs w:val="20"/>
              </w:rPr>
              <w:t>( 0.978</w:t>
            </w:r>
            <w:proofErr w:type="gramEnd"/>
            <w:r>
              <w:rPr>
                <w:rFonts w:eastAsia="Times New Roman" w:cs="Times New Roman"/>
                <w:color w:val="000000"/>
                <w:sz w:val="20"/>
                <w:szCs w:val="20"/>
              </w:rPr>
              <w:t>,  1.013)</w:t>
            </w:r>
          </w:p>
        </w:tc>
      </w:tr>
      <w:tr w:rsidR="0037766C" w14:paraId="0C26A80D" w14:textId="77777777">
        <w:trPr>
          <w:cantSplit/>
        </w:trPr>
        <w:tc>
          <w:tcPr>
            <w:tcW w:w="18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AF81F"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DA389"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7BCA5"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2.948 </w:t>
            </w:r>
            <w:proofErr w:type="gramStart"/>
            <w:r>
              <w:rPr>
                <w:rFonts w:eastAsia="Times New Roman" w:cs="Times New Roman"/>
                <w:color w:val="000000"/>
                <w:sz w:val="20"/>
                <w:szCs w:val="20"/>
              </w:rPr>
              <w:t>( 2.909</w:t>
            </w:r>
            <w:proofErr w:type="gramEnd"/>
            <w:r>
              <w:rPr>
                <w:rFonts w:eastAsia="Times New Roman" w:cs="Times New Roman"/>
                <w:color w:val="000000"/>
                <w:sz w:val="20"/>
                <w:szCs w:val="20"/>
              </w:rPr>
              <w:t>,  2.986)</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D0C24"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2.899 </w:t>
            </w:r>
            <w:proofErr w:type="gramStart"/>
            <w:r>
              <w:rPr>
                <w:rFonts w:eastAsia="Times New Roman" w:cs="Times New Roman"/>
                <w:color w:val="000000"/>
                <w:sz w:val="20"/>
                <w:szCs w:val="20"/>
              </w:rPr>
              <w:t>( 2.864</w:t>
            </w:r>
            <w:proofErr w:type="gramEnd"/>
            <w:r>
              <w:rPr>
                <w:rFonts w:eastAsia="Times New Roman" w:cs="Times New Roman"/>
                <w:color w:val="000000"/>
                <w:sz w:val="20"/>
                <w:szCs w:val="20"/>
              </w:rPr>
              <w:t>,  2.933)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780D9"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2.837 </w:t>
            </w:r>
            <w:proofErr w:type="gramStart"/>
            <w:r>
              <w:rPr>
                <w:rFonts w:eastAsia="Times New Roman" w:cs="Times New Roman"/>
                <w:color w:val="000000"/>
                <w:sz w:val="20"/>
                <w:szCs w:val="20"/>
              </w:rPr>
              <w:t>( 2.799</w:t>
            </w:r>
            <w:proofErr w:type="gramEnd"/>
            <w:r>
              <w:rPr>
                <w:rFonts w:eastAsia="Times New Roman" w:cs="Times New Roman"/>
                <w:color w:val="000000"/>
                <w:sz w:val="20"/>
                <w:szCs w:val="20"/>
              </w:rPr>
              <w:t>,  2.873)</w:t>
            </w:r>
          </w:p>
        </w:tc>
      </w:tr>
      <w:tr w:rsidR="0037766C" w14:paraId="52A0E3BA"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9BC70" w14:textId="77777777" w:rsidR="0037766C" w:rsidRDefault="0037766C">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EEAA0"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BAD6E"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-0.181 (-0.188, -0.174)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91C5E"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-0.171 (-0.176, -0.166)</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21FF5"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-0.163 (-0.169, -0.156)</w:t>
            </w:r>
          </w:p>
        </w:tc>
      </w:tr>
      <w:tr w:rsidR="0037766C" w14:paraId="6DAE8A37"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D3BCD" w14:textId="77777777" w:rsidR="0037766C" w:rsidRDefault="0037766C">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BEA2A"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(sigma)</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2F3B2"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0.200 </w:t>
            </w:r>
            <w:proofErr w:type="gramStart"/>
            <w:r>
              <w:rPr>
                <w:rFonts w:eastAsia="Times New Roman" w:cs="Times New Roman"/>
                <w:color w:val="000000"/>
                <w:sz w:val="20"/>
                <w:szCs w:val="20"/>
              </w:rPr>
              <w:t>( 0.189</w:t>
            </w:r>
            <w:proofErr w:type="gramEnd"/>
            <w:r>
              <w:rPr>
                <w:rFonts w:eastAsia="Times New Roman" w:cs="Times New Roman"/>
                <w:color w:val="000000"/>
                <w:sz w:val="20"/>
                <w:szCs w:val="20"/>
              </w:rPr>
              <w:t>,  0.212)</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BDFF8"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0.201 </w:t>
            </w:r>
            <w:proofErr w:type="gramStart"/>
            <w:r>
              <w:rPr>
                <w:rFonts w:eastAsia="Times New Roman" w:cs="Times New Roman"/>
                <w:color w:val="000000"/>
                <w:sz w:val="20"/>
                <w:szCs w:val="20"/>
              </w:rPr>
              <w:t>( 0.194</w:t>
            </w:r>
            <w:proofErr w:type="gramEnd"/>
            <w:r>
              <w:rPr>
                <w:rFonts w:eastAsia="Times New Roman" w:cs="Times New Roman"/>
                <w:color w:val="000000"/>
                <w:sz w:val="20"/>
                <w:szCs w:val="20"/>
              </w:rPr>
              <w:t>,  0.209)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C2FB2"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0.208 </w:t>
            </w:r>
            <w:proofErr w:type="gramStart"/>
            <w:r>
              <w:rPr>
                <w:rFonts w:eastAsia="Times New Roman" w:cs="Times New Roman"/>
                <w:color w:val="000000"/>
                <w:sz w:val="20"/>
                <w:szCs w:val="20"/>
              </w:rPr>
              <w:t>( 0.199</w:t>
            </w:r>
            <w:proofErr w:type="gramEnd"/>
            <w:r>
              <w:rPr>
                <w:rFonts w:eastAsia="Times New Roman" w:cs="Times New Roman"/>
                <w:color w:val="000000"/>
                <w:sz w:val="20"/>
                <w:szCs w:val="20"/>
              </w:rPr>
              <w:t>,  0.217)</w:t>
            </w:r>
          </w:p>
        </w:tc>
      </w:tr>
      <w:tr w:rsidR="0037766C" w14:paraId="43566512"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955EB" w14:textId="77777777" w:rsidR="0037766C" w:rsidRDefault="0037766C">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1EE9E"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(sigma)</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BD97F"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1.116 </w:t>
            </w:r>
            <w:proofErr w:type="gramStart"/>
            <w:r>
              <w:rPr>
                <w:rFonts w:eastAsia="Times New Roman" w:cs="Times New Roman"/>
                <w:color w:val="000000"/>
                <w:sz w:val="20"/>
                <w:szCs w:val="20"/>
              </w:rPr>
              <w:t>( 1.097</w:t>
            </w:r>
            <w:proofErr w:type="gramEnd"/>
            <w:r>
              <w:rPr>
                <w:rFonts w:eastAsia="Times New Roman" w:cs="Times New Roman"/>
                <w:color w:val="000000"/>
                <w:sz w:val="20"/>
                <w:szCs w:val="20"/>
              </w:rPr>
              <w:t>,  1.134)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3BC86"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1.116 </w:t>
            </w:r>
            <w:proofErr w:type="gramStart"/>
            <w:r>
              <w:rPr>
                <w:rFonts w:eastAsia="Times New Roman" w:cs="Times New Roman"/>
                <w:color w:val="000000"/>
                <w:sz w:val="20"/>
                <w:szCs w:val="20"/>
              </w:rPr>
              <w:t>( 1.102</w:t>
            </w:r>
            <w:proofErr w:type="gramEnd"/>
            <w:r>
              <w:rPr>
                <w:rFonts w:eastAsia="Times New Roman" w:cs="Times New Roman"/>
                <w:color w:val="000000"/>
                <w:sz w:val="20"/>
                <w:szCs w:val="20"/>
              </w:rPr>
              <w:t>,  1.131)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41CED"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1.107 </w:t>
            </w:r>
            <w:proofErr w:type="gramStart"/>
            <w:r>
              <w:rPr>
                <w:rFonts w:eastAsia="Times New Roman" w:cs="Times New Roman"/>
                <w:color w:val="000000"/>
                <w:sz w:val="20"/>
                <w:szCs w:val="20"/>
              </w:rPr>
              <w:t>( 1.089</w:t>
            </w:r>
            <w:proofErr w:type="gramEnd"/>
            <w:r>
              <w:rPr>
                <w:rFonts w:eastAsia="Times New Roman" w:cs="Times New Roman"/>
                <w:color w:val="000000"/>
                <w:sz w:val="20"/>
                <w:szCs w:val="20"/>
              </w:rPr>
              <w:t>,  1.124)</w:t>
            </w:r>
          </w:p>
        </w:tc>
      </w:tr>
      <w:tr w:rsidR="0037766C" w14:paraId="6D2834B0" w14:textId="77777777">
        <w:trPr>
          <w:cantSplit/>
        </w:trPr>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04D7C"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hunting success</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9881B"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74986"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0.018 </w:t>
            </w:r>
            <w:proofErr w:type="gramStart"/>
            <w:r>
              <w:rPr>
                <w:rFonts w:eastAsia="Times New Roman" w:cs="Times New Roman"/>
                <w:color w:val="000000"/>
                <w:sz w:val="20"/>
                <w:szCs w:val="20"/>
              </w:rPr>
              <w:t>( 0.015</w:t>
            </w:r>
            <w:proofErr w:type="gramEnd"/>
            <w:r>
              <w:rPr>
                <w:rFonts w:eastAsia="Times New Roman" w:cs="Times New Roman"/>
                <w:color w:val="000000"/>
                <w:sz w:val="20"/>
                <w:szCs w:val="20"/>
              </w:rPr>
              <w:t>,  0.021)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C9216"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0.017 </w:t>
            </w:r>
            <w:proofErr w:type="gramStart"/>
            <w:r>
              <w:rPr>
                <w:rFonts w:eastAsia="Times New Roman" w:cs="Times New Roman"/>
                <w:color w:val="000000"/>
                <w:sz w:val="20"/>
                <w:szCs w:val="20"/>
              </w:rPr>
              <w:t>( 0.015</w:t>
            </w:r>
            <w:proofErr w:type="gramEnd"/>
            <w:r>
              <w:rPr>
                <w:rFonts w:eastAsia="Times New Roman" w:cs="Times New Roman"/>
                <w:color w:val="000000"/>
                <w:sz w:val="20"/>
                <w:szCs w:val="20"/>
              </w:rPr>
              <w:t>,  0.019)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D5239"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0.018 </w:t>
            </w:r>
            <w:proofErr w:type="gramStart"/>
            <w:r>
              <w:rPr>
                <w:rFonts w:eastAsia="Times New Roman" w:cs="Times New Roman"/>
                <w:color w:val="000000"/>
                <w:sz w:val="20"/>
                <w:szCs w:val="20"/>
              </w:rPr>
              <w:t>( 0.016</w:t>
            </w:r>
            <w:proofErr w:type="gramEnd"/>
            <w:r>
              <w:rPr>
                <w:rFonts w:eastAsia="Times New Roman" w:cs="Times New Roman"/>
                <w:color w:val="000000"/>
                <w:sz w:val="20"/>
                <w:szCs w:val="20"/>
              </w:rPr>
              <w:t>,  0.021)</w:t>
            </w:r>
          </w:p>
        </w:tc>
      </w:tr>
      <w:tr w:rsidR="0037766C" w14:paraId="027FB45E" w14:textId="77777777">
        <w:trPr>
          <w:cantSplit/>
        </w:trPr>
        <w:tc>
          <w:tcPr>
            <w:tcW w:w="181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A7A37ED"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DC05FD4"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match duration (mean)</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82934F6"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0.539 </w:t>
            </w:r>
            <w:proofErr w:type="gramStart"/>
            <w:r>
              <w:rPr>
                <w:rFonts w:eastAsia="Times New Roman" w:cs="Times New Roman"/>
                <w:color w:val="000000"/>
                <w:sz w:val="20"/>
                <w:szCs w:val="20"/>
              </w:rPr>
              <w:t>( 0.537</w:t>
            </w:r>
            <w:proofErr w:type="gramEnd"/>
            <w:r>
              <w:rPr>
                <w:rFonts w:eastAsia="Times New Roman" w:cs="Times New Roman"/>
                <w:color w:val="000000"/>
                <w:sz w:val="20"/>
                <w:szCs w:val="20"/>
              </w:rPr>
              <w:t>,  0.540)</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FE19F67"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0.540 </w:t>
            </w:r>
            <w:proofErr w:type="gramStart"/>
            <w:r>
              <w:rPr>
                <w:rFonts w:eastAsia="Times New Roman" w:cs="Times New Roman"/>
                <w:color w:val="000000"/>
                <w:sz w:val="20"/>
                <w:szCs w:val="20"/>
              </w:rPr>
              <w:t>( 0.539</w:t>
            </w:r>
            <w:proofErr w:type="gramEnd"/>
            <w:r>
              <w:rPr>
                <w:rFonts w:eastAsia="Times New Roman" w:cs="Times New Roman"/>
                <w:color w:val="000000"/>
                <w:sz w:val="20"/>
                <w:szCs w:val="20"/>
              </w:rPr>
              <w:t>,  0.541)</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DAD0AAF"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0.540 </w:t>
            </w:r>
            <w:proofErr w:type="gramStart"/>
            <w:r>
              <w:rPr>
                <w:rFonts w:eastAsia="Times New Roman" w:cs="Times New Roman"/>
                <w:color w:val="000000"/>
                <w:sz w:val="20"/>
                <w:szCs w:val="20"/>
              </w:rPr>
              <w:t>( 0.538</w:t>
            </w:r>
            <w:proofErr w:type="gramEnd"/>
            <w:r>
              <w:rPr>
                <w:rFonts w:eastAsia="Times New Roman" w:cs="Times New Roman"/>
                <w:color w:val="000000"/>
                <w:sz w:val="20"/>
                <w:szCs w:val="20"/>
              </w:rPr>
              <w:t>,  0.541)</w:t>
            </w:r>
          </w:p>
        </w:tc>
      </w:tr>
      <w:tr w:rsidR="0037766C" w14:paraId="794574A1" w14:textId="77777777">
        <w:trPr>
          <w:cantSplit/>
        </w:trPr>
        <w:tc>
          <w:tcPr>
            <w:tcW w:w="10206"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83736FD"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 xml:space="preserve"> </w:t>
            </w:r>
            <w:r>
              <w:rPr>
                <w:rFonts w:eastAsia="Times New Roman" w:cs="Times New Roman"/>
                <w:color w:val="000000"/>
                <w:szCs w:val="22"/>
              </w:rPr>
              <w:t>* We exponentiated the dispersion parameters (</w:t>
            </w:r>
            <w:proofErr w:type="gramStart"/>
            <w:r>
              <w:rPr>
                <w:rFonts w:eastAsia="Times New Roman" w:cs="Times New Roman"/>
                <w:color w:val="000000"/>
                <w:szCs w:val="22"/>
              </w:rPr>
              <w:t>i.e.</w:t>
            </w:r>
            <w:proofErr w:type="gramEnd"/>
            <w:r>
              <w:rPr>
                <w:rFonts w:eastAsia="Times New Roman" w:cs="Times New Roman"/>
                <w:color w:val="000000"/>
                <w:szCs w:val="22"/>
              </w:rPr>
              <w:t xml:space="preserve"> sigma) which are estimated on a log scale. We </w:t>
            </w:r>
            <w:proofErr w:type="gramStart"/>
            <w:r>
              <w:rPr>
                <w:rFonts w:eastAsia="Times New Roman" w:cs="Times New Roman"/>
                <w:color w:val="000000"/>
                <w:szCs w:val="22"/>
              </w:rPr>
              <w:t>back-transformed</w:t>
            </w:r>
            <w:proofErr w:type="gramEnd"/>
            <w:r>
              <w:rPr>
                <w:rFonts w:eastAsia="Times New Roman" w:cs="Times New Roman"/>
                <w:color w:val="000000"/>
                <w:szCs w:val="22"/>
              </w:rPr>
              <w:t xml:space="preserve"> the hunting success values, estimated on a logit scale, back to a probability scale.</w:t>
            </w:r>
          </w:p>
        </w:tc>
      </w:tr>
    </w:tbl>
    <w:p w14:paraId="78984AD5" w14:textId="77777777" w:rsidR="0037766C" w:rsidRDefault="00000000">
      <w:pPr>
        <w:pStyle w:val="BodyText"/>
      </w:pPr>
      <w:r>
        <w:t>At the individual level, we detected differences in the mean movement speed among predators (</w:t>
      </w:r>
      <w:proofErr w:type="gramStart"/>
      <w:r>
        <w:t>i.e.</w:t>
      </w:r>
      <w:proofErr w:type="gramEnd"/>
      <w:r>
        <w:t> the standard deviation of the mean speed for the predator ID; Table 3). These differences largely remained stable to the intermediate stage and then increased at the advanced stage to a level higher than when predators were novice (</w:t>
      </w:r>
      <w:commentRangeStart w:id="125"/>
      <w:r>
        <w:t>Table</w:t>
      </w:r>
      <w:commentRangeEnd w:id="125"/>
      <w:r w:rsidR="000D0C17">
        <w:rPr>
          <w:rStyle w:val="CommentReference"/>
        </w:rPr>
        <w:commentReference w:id="125"/>
      </w:r>
      <w:r>
        <w:t xml:space="preserve"> 3 and Figure S4). For the dispersion part of the model, predators displayed considerable differences in their degree of hunting specialization, </w:t>
      </w:r>
      <w:commentRangeStart w:id="126"/>
      <w:r>
        <w:t>which</w:t>
      </w:r>
      <w:commentRangeEnd w:id="126"/>
      <w:r w:rsidR="00D72A69">
        <w:rPr>
          <w:rStyle w:val="CommentReference"/>
        </w:rPr>
        <w:commentReference w:id="126"/>
      </w:r>
      <w:r>
        <w:t xml:space="preserve"> also increased with experience (</w:t>
      </w:r>
      <w:proofErr w:type="gramStart"/>
      <w:r>
        <w:t>i.e.</w:t>
      </w:r>
      <w:proofErr w:type="gramEnd"/>
      <w:r>
        <w:t xml:space="preserve"> the </w:t>
      </w:r>
      <w:commentRangeStart w:id="127"/>
      <w:r>
        <w:t xml:space="preserve">standard deviation of sigma </w:t>
      </w:r>
      <w:commentRangeEnd w:id="127"/>
      <w:r w:rsidR="00E14AA3">
        <w:rPr>
          <w:rStyle w:val="CommentReference"/>
        </w:rPr>
        <w:commentReference w:id="127"/>
      </w:r>
      <w:r>
        <w:t xml:space="preserve">for the predator ID increases with experience; Table 3 and Figure S4). Thus, the predator population is composed of both specialist and flexible individuals, and they further </w:t>
      </w:r>
      <w:commentRangeStart w:id="128"/>
      <w:r>
        <w:t>distinguish themselves as specialist/flexible hunters</w:t>
      </w:r>
      <w:commentRangeEnd w:id="128"/>
      <w:r w:rsidR="00D72A69">
        <w:rPr>
          <w:rStyle w:val="CommentReference"/>
        </w:rPr>
        <w:commentReference w:id="128"/>
      </w:r>
      <w:r>
        <w:t xml:space="preserve"> as they gain experience (Figure 2).</w:t>
      </w:r>
    </w:p>
    <w:p w14:paraId="057BC172" w14:textId="77777777" w:rsidR="0037766C" w:rsidRDefault="00000000">
      <w:pPr>
        <w:pStyle w:val="TableCaption"/>
      </w:pPr>
      <w:commentRangeStart w:id="129"/>
      <w:r>
        <w:rPr>
          <w:b/>
        </w:rPr>
        <w:lastRenderedPageBreak/>
        <w:t>Table</w:t>
      </w:r>
      <w:commentRangeEnd w:id="129"/>
      <w:r w:rsidR="000D0C17">
        <w:rPr>
          <w:rStyle w:val="CommentReference"/>
        </w:rPr>
        <w:commentReference w:id="129"/>
      </w:r>
      <w:r>
        <w:rPr>
          <w:b/>
        </w:rPr>
        <w:t xml:space="preserve"> </w:t>
      </w:r>
      <w:bookmarkStart w:id="130" w:name="table3"/>
      <w:commentRangeStart w:id="131"/>
      <w:r>
        <w:rPr>
          <w:b/>
        </w:rPr>
        <w:fldChar w:fldCharType="begin"/>
      </w:r>
      <w:r>
        <w:rPr>
          <w:b/>
        </w:rPr>
        <w:instrText>SEQ tab \* Arabic</w:instrText>
      </w:r>
      <w:r>
        <w:rPr>
          <w:b/>
        </w:rPr>
        <w:fldChar w:fldCharType="end"/>
      </w:r>
      <w:bookmarkEnd w:id="130"/>
      <w:commentRangeEnd w:id="131"/>
      <w:r w:rsidR="00B36E74">
        <w:rPr>
          <w:rStyle w:val="CommentReference"/>
        </w:rPr>
        <w:commentReference w:id="131"/>
      </w:r>
      <w:r>
        <w:t>: Posterior means and 95% credible intervals of the random effects estimated by the MDHGLM of predator speed, prey speed, and predator hunting success.</w:t>
      </w:r>
    </w:p>
    <w:tbl>
      <w:tblPr>
        <w:tblW w:w="0" w:type="auto"/>
        <w:tblLayout w:type="fixed"/>
        <w:tblLook w:val="0420" w:firstRow="1" w:lastRow="0" w:firstColumn="0" w:lastColumn="0" w:noHBand="0" w:noVBand="1"/>
      </w:tblPr>
      <w:tblGrid>
        <w:gridCol w:w="1814"/>
        <w:gridCol w:w="2098"/>
        <w:gridCol w:w="2098"/>
        <w:gridCol w:w="2098"/>
        <w:gridCol w:w="2098"/>
      </w:tblGrid>
      <w:tr w:rsidR="0037766C" w14:paraId="3BA6956C" w14:textId="77777777">
        <w:trPr>
          <w:cantSplit/>
          <w:tblHeader/>
        </w:trPr>
        <w:tc>
          <w:tcPr>
            <w:tcW w:w="181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7B8F3D3"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Trait</w:t>
            </w:r>
            <w:r>
              <w:rPr>
                <w:rFonts w:eastAsia="Times New Roman" w:cs="Times New Roman"/>
                <w:color w:val="000000"/>
                <w:sz w:val="20"/>
                <w:szCs w:val="20"/>
                <w:vertAlign w:val="superscript"/>
              </w:rPr>
              <w:t xml:space="preserve"> </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6ED573"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Parameter</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FFF508D"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Novice</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0C21EC5"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Intermediate</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2334A0"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Advanced</w:t>
            </w:r>
          </w:p>
        </w:tc>
      </w:tr>
      <w:tr w:rsidR="0037766C" w14:paraId="1F9DF170" w14:textId="77777777">
        <w:trPr>
          <w:cantSplit/>
        </w:trPr>
        <w:tc>
          <w:tcPr>
            <w:tcW w:w="18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F2C07"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8A936"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commentRangeStart w:id="132"/>
            <w:r>
              <w:rPr>
                <w:rFonts w:eastAsia="Times New Roman" w:cs="Times New Roman"/>
                <w:color w:val="000000"/>
                <w:sz w:val="20"/>
                <w:szCs w:val="20"/>
              </w:rPr>
              <w:t>avatar</w:t>
            </w:r>
            <w:commentRangeEnd w:id="132"/>
            <w:r w:rsidR="004A1A47">
              <w:rPr>
                <w:rStyle w:val="CommentReference"/>
              </w:rPr>
              <w:commentReference w:id="132"/>
            </w:r>
            <w:r>
              <w:rPr>
                <w:rFonts w:eastAsia="Times New Roman" w:cs="Times New Roman"/>
                <w:color w:val="000000"/>
                <w:sz w:val="20"/>
                <w:szCs w:val="20"/>
              </w:rPr>
              <w:t xml:space="preserve">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05DF4"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0.307 (0.229, 0.407)</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116B6"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0.366 (0.262, 0.487)</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0F904"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0.370 (0.270, 0.487)</w:t>
            </w:r>
          </w:p>
        </w:tc>
      </w:tr>
      <w:tr w:rsidR="0037766C" w14:paraId="29D63A6A"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40725" w14:textId="77777777" w:rsidR="0037766C" w:rsidRDefault="0037766C">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2C56D"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environment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C95CD"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0.024 (0.019, 0.031)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BC3F2"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0.027 (0.020, 0.033)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8F907"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0.027 (0.021, 0.034)</w:t>
            </w:r>
          </w:p>
        </w:tc>
      </w:tr>
      <w:tr w:rsidR="0037766C" w14:paraId="72415100"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BC92E" w14:textId="77777777" w:rsidR="0037766C" w:rsidRDefault="0037766C">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1A6EC"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DBB4C"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0.158 (0.143, 0.172)</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72D58"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0.154 (0.138, 0.166)</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387E6"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0.194 (0.175, 0.213)</w:t>
            </w:r>
          </w:p>
        </w:tc>
      </w:tr>
      <w:tr w:rsidR="0037766C" w14:paraId="64AFB55E"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D7405" w14:textId="77777777" w:rsidR="0037766C" w:rsidRDefault="0037766C">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8C9F2"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(sigma)</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8127F"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1.486 (1.440, 1.536)</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A53D9"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1.521 (1.468, 1.573)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F9123"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1.587 (1.525, 1.649)</w:t>
            </w:r>
          </w:p>
        </w:tc>
      </w:tr>
      <w:tr w:rsidR="0037766C" w14:paraId="42C491C0" w14:textId="77777777">
        <w:trPr>
          <w:cantSplit/>
        </w:trPr>
        <w:tc>
          <w:tcPr>
            <w:tcW w:w="18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DC631"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926FC"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avatar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95B93"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0.052 (0.036, 0.069)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B01ED"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0.062 (0.044, 0.084)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5ADAC"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0.062 (0.045, 0.080)</w:t>
            </w:r>
          </w:p>
        </w:tc>
      </w:tr>
      <w:tr w:rsidR="0037766C" w14:paraId="3C2203B4"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84CAB" w14:textId="77777777" w:rsidR="0037766C" w:rsidRDefault="0037766C">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1EE65"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environment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39453"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0.057 (0.043, 0.072)</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E02C1"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0.055 (0.042, 0.070)</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C6E58"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0.054 (0.042, 0.069)</w:t>
            </w:r>
          </w:p>
        </w:tc>
      </w:tr>
      <w:tr w:rsidR="0037766C" w14:paraId="7751F595"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4F324" w14:textId="77777777" w:rsidR="0037766C" w:rsidRDefault="0037766C">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0BBB6"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E3D43"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0.090 (0.081, 0.098)</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10ED5"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0.082 (0.075, 0.089)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2AC8A"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0.109 (0.098, 0.119)</w:t>
            </w:r>
          </w:p>
        </w:tc>
      </w:tr>
      <w:tr w:rsidR="0037766C" w14:paraId="301E4CA5"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751F6" w14:textId="77777777" w:rsidR="0037766C" w:rsidRDefault="0037766C">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01586"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(sigma)</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67046"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1.058 (1.044, 1.070)</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E08EB"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1.083 (1.073, 1.093)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8F0E5"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1.102 (1.088, 1.116)</w:t>
            </w:r>
          </w:p>
        </w:tc>
      </w:tr>
      <w:tr w:rsidR="0037766C" w14:paraId="645B2E3D" w14:textId="77777777">
        <w:trPr>
          <w:cantSplit/>
        </w:trPr>
        <w:tc>
          <w:tcPr>
            <w:tcW w:w="181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56F2C69"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hunting success</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5078325"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(mean)</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3F1BD3"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0.724 (0.660, 0.786)</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C1B5162"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0.575 (0.528, 0.622)</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0DED73"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0.601 (0.547, 0.655)</w:t>
            </w:r>
          </w:p>
        </w:tc>
      </w:tr>
      <w:tr w:rsidR="0037766C" w14:paraId="2958BB7A" w14:textId="77777777">
        <w:trPr>
          <w:cantSplit/>
        </w:trPr>
        <w:tc>
          <w:tcPr>
            <w:tcW w:w="10206"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909D5B8" w14:textId="77777777" w:rsidR="0037766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 xml:space="preserve"> </w:t>
            </w:r>
            <w:r>
              <w:rPr>
                <w:rFonts w:eastAsia="Times New Roman" w:cs="Times New Roman"/>
                <w:color w:val="000000"/>
                <w:szCs w:val="22"/>
              </w:rPr>
              <w:t>* We exponentiated the dispersion parameters (</w:t>
            </w:r>
            <w:proofErr w:type="gramStart"/>
            <w:r>
              <w:rPr>
                <w:rFonts w:eastAsia="Times New Roman" w:cs="Times New Roman"/>
                <w:color w:val="000000"/>
                <w:szCs w:val="22"/>
              </w:rPr>
              <w:t>i.e.</w:t>
            </w:r>
            <w:proofErr w:type="gramEnd"/>
            <w:r>
              <w:rPr>
                <w:rFonts w:eastAsia="Times New Roman" w:cs="Times New Roman"/>
                <w:color w:val="000000"/>
                <w:szCs w:val="22"/>
              </w:rPr>
              <w:t xml:space="preserve"> sigma) which are estimated on a log scale. All the reported values are standard deviations.</w:t>
            </w:r>
          </w:p>
        </w:tc>
      </w:tr>
    </w:tbl>
    <w:p w14:paraId="4C1D03AC" w14:textId="1D3629B2" w:rsidR="0037766C" w:rsidRDefault="00000000">
      <w:pPr>
        <w:pStyle w:val="BodyText"/>
      </w:pPr>
      <w:r>
        <w:t xml:space="preserve">As we </w:t>
      </w:r>
      <w:commentRangeStart w:id="133"/>
      <w:r>
        <w:t>predicted</w:t>
      </w:r>
      <w:commentRangeEnd w:id="133"/>
      <w:r w:rsidR="001938F3">
        <w:rPr>
          <w:rStyle w:val="CommentReference"/>
        </w:rPr>
        <w:commentReference w:id="133"/>
      </w:r>
      <w:r>
        <w:t>, predators differed in the mean speed of the prey that they encountered</w:t>
      </w:r>
      <w:ins w:id="134" w:author="Francesca Santostefano" w:date="2023-03-28T11:32:00Z">
        <w:r w:rsidR="001938F3">
          <w:t xml:space="preserve"> across matches</w:t>
        </w:r>
      </w:ins>
      <w:r>
        <w:t>. Thus, some individuals encountered prey that were on average slower, while others encountered prey that where on average faster throughout the study period (</w:t>
      </w:r>
      <w:proofErr w:type="gramStart"/>
      <w:r>
        <w:t>i.e.</w:t>
      </w:r>
      <w:proofErr w:type="gramEnd"/>
      <w:r>
        <w:t xml:space="preserve"> the standard deviation of the mean prey speed for the predator </w:t>
      </w:r>
      <w:commentRangeStart w:id="135"/>
      <w:r>
        <w:t>ID</w:t>
      </w:r>
      <w:commentRangeEnd w:id="135"/>
      <w:r w:rsidR="001938F3">
        <w:rPr>
          <w:rStyle w:val="CommentReference"/>
        </w:rPr>
        <w:commentReference w:id="135"/>
      </w:r>
      <w:r>
        <w:t>; Table 3). These differences were greater when predators reached an advanced level of hunting experience (</w:t>
      </w:r>
      <w:proofErr w:type="gramStart"/>
      <w:r>
        <w:t>i.e.</w:t>
      </w:r>
      <w:proofErr w:type="gramEnd"/>
      <w:r>
        <w:t xml:space="preserve"> the standard deviation of the mean prey speed for the predator ID was higher at the advanced stage; Table 3 and Figure S4). In addition, individuals experienced largely </w:t>
      </w:r>
      <w:commentRangeStart w:id="136"/>
      <w:r>
        <w:t>distinct degrees of variability among their encounters with the prey</w:t>
      </w:r>
      <w:commentRangeEnd w:id="136"/>
      <w:r w:rsidR="00554C24">
        <w:rPr>
          <w:rStyle w:val="CommentReference"/>
        </w:rPr>
        <w:commentReference w:id="136"/>
      </w:r>
      <w:r>
        <w:t>. Hence, some predators experienced stable/predictable encounters with their prey, while others experienced unstable/unpredictable encounters with their prey throughout the study period (</w:t>
      </w:r>
      <w:proofErr w:type="gramStart"/>
      <w:r>
        <w:t>i.e.</w:t>
      </w:r>
      <w:proofErr w:type="gramEnd"/>
      <w:r>
        <w:t> the standard deviation of sigma prey speed for the predator ID; Table 3).</w:t>
      </w:r>
    </w:p>
    <w:p w14:paraId="1022BAD9" w14:textId="77777777" w:rsidR="0037766C" w:rsidRDefault="00000000">
      <w:pPr>
        <w:pStyle w:val="CaptionedFigure"/>
      </w:pPr>
      <w:r>
        <w:rPr>
          <w:noProof/>
        </w:rPr>
        <w:lastRenderedPageBreak/>
        <w:drawing>
          <wp:inline distT="0" distB="0" distL="0" distR="0" wp14:anchorId="68D8B86F" wp14:editId="5D285AAE">
            <wp:extent cx="5943600" cy="2852928"/>
            <wp:effectExtent l="0" t="0" r="0" b="0"/>
            <wp:docPr id="42" name="Picture" descr="Figure 2.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p:cNvGraphicFramePr/>
            <a:graphic xmlns:a="http://schemas.openxmlformats.org/drawingml/2006/main">
              <a:graphicData uri="http://schemas.openxmlformats.org/drawingml/2006/picture">
                <pic:pic xmlns:pic="http://schemas.openxmlformats.org/drawingml/2006/picture">
                  <pic:nvPicPr>
                    <pic:cNvPr id="43" name="Picture" descr="C:/Users/maxim/OneDrive/Documents/GitHub/Chapter2/outputs/05_outputs_figures/05_figure2.png"/>
                    <pic:cNvPicPr>
                      <a:picLocks noChangeAspect="1" noChangeArrowheads="1"/>
                    </pic:cNvPicPr>
                  </pic:nvPicPr>
                  <pic:blipFill>
                    <a:blip r:embed="rId18"/>
                    <a:stretch>
                      <a:fillRect/>
                    </a:stretch>
                  </pic:blipFill>
                  <pic:spPr bwMode="auto">
                    <a:xfrm>
                      <a:off x="0" y="0"/>
                      <a:ext cx="5943600" cy="2852928"/>
                    </a:xfrm>
                    <a:prstGeom prst="rect">
                      <a:avLst/>
                    </a:prstGeom>
                    <a:noFill/>
                    <a:ln w="9525">
                      <a:noFill/>
                      <a:headEnd/>
                      <a:tailEnd/>
                    </a:ln>
                  </pic:spPr>
                </pic:pic>
              </a:graphicData>
            </a:graphic>
          </wp:inline>
        </w:drawing>
      </w:r>
    </w:p>
    <w:p w14:paraId="1F66D6C0" w14:textId="77777777" w:rsidR="0037766C" w:rsidRDefault="00000000">
      <w:pPr>
        <w:pStyle w:val="ImageCaption"/>
      </w:pPr>
      <w:r>
        <w:rPr>
          <w:b/>
          <w:bCs/>
        </w:rPr>
        <w:t xml:space="preserve">Figure </w:t>
      </w:r>
      <w:commentRangeStart w:id="137"/>
      <w:r>
        <w:rPr>
          <w:b/>
          <w:bCs/>
        </w:rPr>
        <w:t>2</w:t>
      </w:r>
      <w:commentRangeEnd w:id="137"/>
      <w:r w:rsidR="00E63428">
        <w:rPr>
          <w:rStyle w:val="CommentReference"/>
        </w:rPr>
        <w:commentReference w:id="137"/>
      </w:r>
      <w:r>
        <w:rPr>
          <w:b/>
          <w:bCs/>
        </w:rPr>
        <w:t>.</w:t>
      </w:r>
      <w:r>
        <w:t xml:space="preserve"> Individual </w:t>
      </w:r>
      <w:proofErr w:type="spellStart"/>
      <w:r>
        <w:t>behavioural</w:t>
      </w:r>
      <w:proofErr w:type="spellEnd"/>
      <w:r>
        <w:t xml:space="preserve">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w:t>
      </w:r>
    </w:p>
    <w:p w14:paraId="474934E7" w14:textId="77777777" w:rsidR="0037766C" w:rsidRDefault="00000000">
      <w:pPr>
        <w:pStyle w:val="Heading2"/>
      </w:pPr>
      <w:bookmarkStart w:id="138" w:name="Xa5033a5fb05bdfc06237c5869f6197e2d718108"/>
      <w:bookmarkEnd w:id="116"/>
      <w:r>
        <w:t xml:space="preserve">Relationship between </w:t>
      </w:r>
      <w:proofErr w:type="spellStart"/>
      <w:r>
        <w:t>behavioural</w:t>
      </w:r>
      <w:proofErr w:type="spellEnd"/>
      <w:r>
        <w:t xml:space="preserve"> specialization and prey variability</w:t>
      </w:r>
    </w:p>
    <w:p w14:paraId="5E7F61C0" w14:textId="3D5F0146" w:rsidR="0037766C" w:rsidRDefault="00000000">
      <w:pPr>
        <w:pStyle w:val="FirstParagraph"/>
      </w:pPr>
      <w:r>
        <w:t xml:space="preserve">At all experience levels, predators that were on average faster (mean) also had a lower intra-individual variability (IIV) across their matches (Figure 3 and Table S1). Thus, faster predators specialized at travelling fast, while slower predators were more flexible in their movement through time. In general, predators that encountered </w:t>
      </w:r>
      <w:ins w:id="139" w:author="Francesca Santostefano" w:date="2023-03-28T14:30:00Z">
        <w:r w:rsidR="000B49F0">
          <w:t xml:space="preserve">groups of </w:t>
        </w:r>
      </w:ins>
      <w:r>
        <w:t xml:space="preserve">prey that were on average faster (mean) tended to be faster (mean) (Figure 3 and Table S1). At the three experience levels, there were only weak correlations between predator IIV and mean prey speed (Figure 3 and Table S1). However, predators that experienced more predictable encounters with their prey (IIV) specialized in a faster hunting tactic (IIV) (Figure 3 and Table S1). For all the results described above, the correlations strengthen as predators gain </w:t>
      </w:r>
      <w:commentRangeStart w:id="140"/>
      <w:r>
        <w:t>experience</w:t>
      </w:r>
      <w:commentRangeEnd w:id="140"/>
      <w:r w:rsidR="000B49F0">
        <w:rPr>
          <w:rStyle w:val="CommentReference"/>
        </w:rPr>
        <w:commentReference w:id="140"/>
      </w:r>
      <w:r>
        <w:t xml:space="preserve"> (Figure 3 and Table S1).</w:t>
      </w:r>
    </w:p>
    <w:p w14:paraId="57D5E8CD" w14:textId="77777777" w:rsidR="0037766C" w:rsidRDefault="00000000">
      <w:pPr>
        <w:pStyle w:val="BodyText"/>
      </w:pPr>
      <w:commentRangeStart w:id="141"/>
      <w:r>
        <w:lastRenderedPageBreak/>
        <w:t>The foraging strategies of predators, that is, the correlations between the mean and IIV of speed</w:t>
      </w:r>
      <w:commentRangeEnd w:id="141"/>
      <w:r w:rsidR="00D22E05">
        <w:rPr>
          <w:rStyle w:val="CommentReference"/>
        </w:rPr>
        <w:commentReference w:id="141"/>
      </w:r>
      <w:r>
        <w:t>, remained structurally stable among the levels of experience (Figure 3 inside the black squares and Table S1). For example, novice predators that tended to be faster maintained this strategy as they gained experience (Figure 3 inside the black squares and Table S1). Overall, we detected the same patterns as those from the within-experience state correlations described above. The correlations between trait values were also stronger among novice-intermediate and intermediate-advanced states than between novice-advanced states, indicating that the hunting strategies of predators were more similar among experience levels closer in time (Figure 3 inside the black squares and Table S1).</w:t>
      </w:r>
    </w:p>
    <w:p w14:paraId="4450E972" w14:textId="77777777" w:rsidR="0037766C" w:rsidRDefault="00000000">
      <w:pPr>
        <w:pStyle w:val="CaptionedFigure"/>
      </w:pPr>
      <w:r>
        <w:rPr>
          <w:noProof/>
        </w:rPr>
        <w:lastRenderedPageBreak/>
        <w:drawing>
          <wp:inline distT="0" distB="0" distL="0" distR="0" wp14:anchorId="702BB5AD" wp14:editId="57E5A056">
            <wp:extent cx="5943600" cy="4964934"/>
            <wp:effectExtent l="0" t="0" r="0" b="0"/>
            <wp:docPr id="46" name="Picture" descr="Figure 3.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wp:cNvGraphicFramePr/>
            <a:graphic xmlns:a="http://schemas.openxmlformats.org/drawingml/2006/main">
              <a:graphicData uri="http://schemas.openxmlformats.org/drawingml/2006/picture">
                <pic:pic xmlns:pic="http://schemas.openxmlformats.org/drawingml/2006/picture">
                  <pic:nvPicPr>
                    <pic:cNvPr id="47" name="Picture" descr="C:/Users/maxim/OneDrive/Documents/GitHub/Chapter2/outputs/05_outputs_figures/05_figure3.png"/>
                    <pic:cNvPicPr>
                      <a:picLocks noChangeAspect="1" noChangeArrowheads="1"/>
                    </pic:cNvPicPr>
                  </pic:nvPicPr>
                  <pic:blipFill>
                    <a:blip r:embed="rId19"/>
                    <a:stretch>
                      <a:fillRect/>
                    </a:stretch>
                  </pic:blipFill>
                  <pic:spPr bwMode="auto">
                    <a:xfrm>
                      <a:off x="0" y="0"/>
                      <a:ext cx="5943600" cy="4964934"/>
                    </a:xfrm>
                    <a:prstGeom prst="rect">
                      <a:avLst/>
                    </a:prstGeom>
                    <a:noFill/>
                    <a:ln w="9525">
                      <a:noFill/>
                      <a:headEnd/>
                      <a:tailEnd/>
                    </a:ln>
                  </pic:spPr>
                </pic:pic>
              </a:graphicData>
            </a:graphic>
          </wp:inline>
        </w:drawing>
      </w:r>
    </w:p>
    <w:p w14:paraId="6F18A69C" w14:textId="77777777" w:rsidR="0037766C" w:rsidRDefault="00000000">
      <w:pPr>
        <w:pStyle w:val="ImageCaption"/>
      </w:pPr>
      <w:r>
        <w:rPr>
          <w:b/>
          <w:bCs/>
        </w:rPr>
        <w:t>Figure 3.</w:t>
      </w:r>
      <w:r>
        <w:t xml:space="preserve"> </w:t>
      </w:r>
      <w:commentRangeStart w:id="142"/>
      <w:r>
        <w:t>Full</w:t>
      </w:r>
      <w:commentRangeEnd w:id="142"/>
      <w:r w:rsidR="00D22E05">
        <w:rPr>
          <w:rStyle w:val="CommentReference"/>
        </w:rPr>
        <w:commentReference w:id="142"/>
      </w:r>
      <w:r>
        <w:t xml:space="preserve">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w:t>
      </w:r>
      <w:proofErr w:type="gramStart"/>
      <w:r>
        <w:t>i.e.</w:t>
      </w:r>
      <w:proofErr w:type="gramEnd"/>
      <w:r>
        <w:t> character states).</w:t>
      </w:r>
    </w:p>
    <w:p w14:paraId="1FBC939A" w14:textId="77777777" w:rsidR="0037766C" w:rsidRDefault="00000000">
      <w:pPr>
        <w:pStyle w:val="Heading2"/>
      </w:pPr>
      <w:bookmarkStart w:id="143" w:name="X97d8a9e147c9f69411c72343e7f467948ed7cd6"/>
      <w:bookmarkEnd w:id="138"/>
      <w:r>
        <w:t xml:space="preserve">Hunting success of </w:t>
      </w:r>
      <w:proofErr w:type="spellStart"/>
      <w:r>
        <w:t>behavioural</w:t>
      </w:r>
      <w:proofErr w:type="spellEnd"/>
      <w:r>
        <w:t xml:space="preserve"> </w:t>
      </w:r>
      <w:proofErr w:type="gramStart"/>
      <w:r>
        <w:t>specialists</w:t>
      </w:r>
      <w:proofErr w:type="gramEnd"/>
      <w:r>
        <w:t xml:space="preserve"> vs generalists</w:t>
      </w:r>
    </w:p>
    <w:p w14:paraId="20774833" w14:textId="1FA1C13C" w:rsidR="0037766C" w:rsidRDefault="00000000">
      <w:pPr>
        <w:pStyle w:val="FirstParagraph"/>
      </w:pPr>
      <w:r>
        <w:t xml:space="preserve">We did not detect strong correlations between the predators’ mean speed and their hunting success (Figure 3 and Table S1), nor between the predators’ IIV in speed and their hunting success (Figure 3 and Table S1), suggesting that slower/flexible and faster/specialist predators were both equally successful. However, when predators were novice, there was a strong negative </w:t>
      </w:r>
      <w:r>
        <w:lastRenderedPageBreak/>
        <w:t xml:space="preserve">correlation between </w:t>
      </w:r>
      <w:del w:id="144" w:author="Francesca Santostefano" w:date="2023-03-28T14:53:00Z">
        <w:r w:rsidDel="00D37AA3">
          <w:delText xml:space="preserve">the mean speed of the prey that they encountered and </w:delText>
        </w:r>
      </w:del>
      <w:commentRangeStart w:id="145"/>
      <w:r>
        <w:t>their</w:t>
      </w:r>
      <w:commentRangeEnd w:id="145"/>
      <w:r w:rsidR="00D37AA3">
        <w:rPr>
          <w:rStyle w:val="CommentReference"/>
        </w:rPr>
        <w:commentReference w:id="145"/>
      </w:r>
      <w:r>
        <w:t xml:space="preserve"> hunting success </w:t>
      </w:r>
      <w:ins w:id="146" w:author="Francesca Santostefano" w:date="2023-03-28T14:53:00Z">
        <w:r w:rsidR="00D37AA3">
          <w:t xml:space="preserve">and the mean speed of the prey that they encountered </w:t>
        </w:r>
      </w:ins>
      <w:r>
        <w:t>(Figure 3 and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Table S1). Thus, the consequences of hunting faster prey were reduced at greater experience levels.</w:t>
      </w:r>
    </w:p>
    <w:p w14:paraId="1B198A6C" w14:textId="77777777" w:rsidR="0037766C" w:rsidRDefault="00000000">
      <w:pPr>
        <w:pStyle w:val="Heading1"/>
      </w:pPr>
      <w:bookmarkStart w:id="147" w:name="discussion"/>
      <w:bookmarkEnd w:id="103"/>
      <w:bookmarkEnd w:id="143"/>
      <w:r>
        <w:t>DISCUSSION</w:t>
      </w:r>
    </w:p>
    <w:p w14:paraId="3DE0060F" w14:textId="36D41411" w:rsidR="0037766C" w:rsidRDefault="00000000">
      <w:pPr>
        <w:pStyle w:val="FirstParagraph"/>
      </w:pPr>
      <w:commentRangeStart w:id="148"/>
      <w:r>
        <w:t>Hunting</w:t>
      </w:r>
      <w:commentRangeEnd w:id="148"/>
      <w:r w:rsidR="005C065A">
        <w:rPr>
          <w:rStyle w:val="CommentReference"/>
        </w:rPr>
        <w:commentReference w:id="148"/>
      </w:r>
      <w:r>
        <w:t xml:space="preserve"> experience is predicted to increase predator foraging specialization when resources are predictable (Estes et al. 2003, Tinker et al. 2008, 2009). However, when resources vary, others predict that learning with experience should increase </w:t>
      </w:r>
      <w:proofErr w:type="spellStart"/>
      <w:r>
        <w:t>behavioural</w:t>
      </w:r>
      <w:proofErr w:type="spellEnd"/>
      <w:r>
        <w:t xml:space="preserve"> flexibility (Stephens 1993, </w:t>
      </w:r>
      <w:proofErr w:type="gramStart"/>
      <w:r>
        <w:t>Ishii</w:t>
      </w:r>
      <w:proofErr w:type="gramEnd"/>
      <w:r>
        <w:t xml:space="preserve"> and Shimada 2010, </w:t>
      </w:r>
      <w:proofErr w:type="spellStart"/>
      <w:r>
        <w:t>Mery</w:t>
      </w:r>
      <w:proofErr w:type="spellEnd"/>
      <w:r>
        <w:t xml:space="preserve"> and Burns 2010, Snell-Rood 2013, Wright et al. 2022). Our results show that both mechanisms operated simultaneously</w:t>
      </w:r>
      <w:commentRangeStart w:id="149"/>
      <w:r>
        <w:t xml:space="preserve">, such that </w:t>
      </w:r>
      <w:commentRangeEnd w:id="149"/>
      <w:r w:rsidR="005C065A">
        <w:rPr>
          <w:rStyle w:val="CommentReference"/>
        </w:rPr>
        <w:commentReference w:id="149"/>
      </w:r>
      <w:r>
        <w:t xml:space="preserve">there was no directional increase in </w:t>
      </w:r>
      <w:ins w:id="150" w:author="Francesca Santostefano" w:date="2023-03-28T15:11:00Z">
        <w:r w:rsidR="005C065A">
          <w:t xml:space="preserve">either </w:t>
        </w:r>
      </w:ins>
      <w:proofErr w:type="spellStart"/>
      <w:r>
        <w:t>behavioural</w:t>
      </w:r>
      <w:proofErr w:type="spellEnd"/>
      <w:r>
        <w:t xml:space="preserve"> specialization or plasticity in the </w:t>
      </w:r>
      <w:commentRangeStart w:id="151"/>
      <w:r>
        <w:t>population</w:t>
      </w:r>
      <w:commentRangeEnd w:id="151"/>
      <w:r w:rsidR="005C065A">
        <w:rPr>
          <w:rStyle w:val="CommentReference"/>
        </w:rPr>
        <w:commentReference w:id="151"/>
      </w:r>
      <w:r>
        <w:t>. Instead,</w:t>
      </w:r>
      <w:commentRangeStart w:id="152"/>
      <w:r>
        <w:t xml:space="preserve"> the consequences from experience appear to be a property of individuals, such that each predator developed, through extensive practice, their own expertise and </w:t>
      </w:r>
      <w:proofErr w:type="spellStart"/>
      <w:r>
        <w:t>behavioural</w:t>
      </w:r>
      <w:proofErr w:type="spellEnd"/>
      <w:r>
        <w:t xml:space="preserve"> trajectory</w:t>
      </w:r>
      <w:commentRangeEnd w:id="152"/>
      <w:r w:rsidR="003C3F63">
        <w:rPr>
          <w:rStyle w:val="CommentReference"/>
        </w:rPr>
        <w:commentReference w:id="152"/>
      </w:r>
      <w:r>
        <w:t xml:space="preserve">; some specialized </w:t>
      </w:r>
      <w:ins w:id="153" w:author="Francesca Santostefano" w:date="2023-03-28T15:25:00Z">
        <w:r w:rsidR="003C3F63">
          <w:t>in</w:t>
        </w:r>
      </w:ins>
      <w:del w:id="154" w:author="Francesca Santostefano" w:date="2023-03-28T15:25:00Z">
        <w:r w:rsidDel="003C3F63">
          <w:delText>at</w:delText>
        </w:r>
      </w:del>
      <w:r>
        <w:t xml:space="preserve"> fast-paced hunting, while others adopted a slower and more flexible </w:t>
      </w:r>
      <w:commentRangeStart w:id="155"/>
      <w:r>
        <w:t>tactic</w:t>
      </w:r>
      <w:commentRangeEnd w:id="155"/>
      <w:r w:rsidR="003C3F63">
        <w:rPr>
          <w:rStyle w:val="CommentReference"/>
        </w:rPr>
        <w:commentReference w:id="155"/>
      </w:r>
      <w:r>
        <w:t xml:space="preserve">. The predators’ tactics were matched to prey encounters, such that specialized cursorial hunters experienced more </w:t>
      </w:r>
      <w:commentRangeStart w:id="156"/>
      <w:r>
        <w:t>predictable encounters</w:t>
      </w:r>
      <w:commentRangeEnd w:id="156"/>
      <w:r w:rsidR="005E4E8D">
        <w:rPr>
          <w:rStyle w:val="CommentReference"/>
        </w:rPr>
        <w:commentReference w:id="156"/>
      </w:r>
      <w:r>
        <w:t xml:space="preserve">, while slower and flexible hunters experienced more unpredictable encounters, with no difference in success between the </w:t>
      </w:r>
      <w:commentRangeStart w:id="157"/>
      <w:r>
        <w:t>two predator-types</w:t>
      </w:r>
      <w:commentRangeEnd w:id="157"/>
      <w:r w:rsidR="005E4E8D">
        <w:rPr>
          <w:rStyle w:val="CommentReference"/>
        </w:rPr>
        <w:commentReference w:id="157"/>
      </w:r>
      <w:r>
        <w:t xml:space="preserve">. This predator-prey </w:t>
      </w:r>
      <w:proofErr w:type="spellStart"/>
      <w:r>
        <w:t>behavioural</w:t>
      </w:r>
      <w:proofErr w:type="spellEnd"/>
      <w:r>
        <w:t xml:space="preserve"> matching grew stronger with predator experience, while the </w:t>
      </w:r>
      <w:ins w:id="158" w:author="Francesca Santostefano" w:date="2023-03-28T15:36:00Z">
        <w:r w:rsidR="009C1EA0">
          <w:t xml:space="preserve">strength of the </w:t>
        </w:r>
      </w:ins>
      <w:r>
        <w:t xml:space="preserve">relationship between the prey’s </w:t>
      </w:r>
      <w:proofErr w:type="spellStart"/>
      <w:r>
        <w:t>behaviour</w:t>
      </w:r>
      <w:proofErr w:type="spellEnd"/>
      <w:r>
        <w:t xml:space="preserve"> and hunting success </w:t>
      </w:r>
      <w:proofErr w:type="spellStart"/>
      <w:ins w:id="159" w:author="Francesca Santostefano" w:date="2023-03-28T15:37:00Z">
        <w:r w:rsidR="009C1EA0">
          <w:t>decreased.</w:t>
        </w:r>
      </w:ins>
      <w:del w:id="160" w:author="Francesca Santostefano" w:date="2023-03-28T15:36:00Z">
        <w:r w:rsidDel="009C1EA0">
          <w:delText xml:space="preserve">diminished. </w:delText>
        </w:r>
      </w:del>
      <w:r>
        <w:t>Together</w:t>
      </w:r>
      <w:proofErr w:type="spellEnd"/>
      <w:r>
        <w:t xml:space="preserve">, our observations suggest that predators adjust their hunting tactic with experience, </w:t>
      </w:r>
      <w:commentRangeStart w:id="161"/>
      <w:r>
        <w:t xml:space="preserve">and the degree </w:t>
      </w:r>
      <w:ins w:id="162" w:author="Francesca Santostefano" w:date="2023-03-28T15:37:00Z">
        <w:r w:rsidR="009C1EA0">
          <w:lastRenderedPageBreak/>
          <w:t>to</w:t>
        </w:r>
      </w:ins>
      <w:del w:id="163" w:author="Francesca Santostefano" w:date="2023-03-28T15:37:00Z">
        <w:r w:rsidDel="009C1EA0">
          <w:delText>at</w:delText>
        </w:r>
      </w:del>
      <w:r>
        <w:t xml:space="preserve"> which they specialize in it</w:t>
      </w:r>
      <w:commentRangeEnd w:id="161"/>
      <w:r w:rsidR="009C1EA0">
        <w:rPr>
          <w:rStyle w:val="CommentReference"/>
        </w:rPr>
        <w:commentReference w:id="161"/>
      </w:r>
      <w:r>
        <w:t xml:space="preserve">, to the </w:t>
      </w:r>
      <w:proofErr w:type="spellStart"/>
      <w:r>
        <w:t>behaviour</w:t>
      </w:r>
      <w:proofErr w:type="spellEnd"/>
      <w:r>
        <w:t xml:space="preserve"> of the prey that they encountered throughout their lifetime in the game. Moreover, the predator-prey </w:t>
      </w:r>
      <w:proofErr w:type="spellStart"/>
      <w:r>
        <w:t>behavioural</w:t>
      </w:r>
      <w:proofErr w:type="spellEnd"/>
      <w:r>
        <w:t xml:space="preserve"> escalation through experience suggests that learning may be a catalyst for arms races.</w:t>
      </w:r>
    </w:p>
    <w:p w14:paraId="56554976" w14:textId="77777777" w:rsidR="0037766C" w:rsidRDefault="00000000">
      <w:pPr>
        <w:pStyle w:val="Heading2"/>
      </w:pPr>
      <w:bookmarkStart w:id="164" w:name="X606341ec4c3e4279047d449a137922b20569aa2"/>
      <w:r>
        <w:t>The development of expertise with hunting experience</w:t>
      </w:r>
    </w:p>
    <w:p w14:paraId="20F00FCE" w14:textId="4090D702" w:rsidR="0037766C" w:rsidRDefault="00000000">
      <w:pPr>
        <w:pStyle w:val="FirstParagraph"/>
      </w:pPr>
      <w:r>
        <w:t xml:space="preserve">Empirical research in humans and animals shows that task proficiency often increases nonlinearly with experience and stabilizes at an expert level (reviewed in </w:t>
      </w:r>
      <w:proofErr w:type="spellStart"/>
      <w:r>
        <w:t>Dukas</w:t>
      </w:r>
      <w:proofErr w:type="spellEnd"/>
      <w:r>
        <w:t xml:space="preserve"> 2019). However, these results are derived from models that assume the same increase in expertise for </w:t>
      </w:r>
      <w:proofErr w:type="gramStart"/>
      <w:r>
        <w:t>each individual</w:t>
      </w:r>
      <w:proofErr w:type="gramEnd"/>
      <w:r>
        <w:t xml:space="preserve">, </w:t>
      </w:r>
      <w:commentRangeStart w:id="165"/>
      <w:r>
        <w:t>and the data from these studies does not include repeated measures of individual success through time</w:t>
      </w:r>
      <w:commentRangeEnd w:id="165"/>
      <w:r w:rsidR="004749F3">
        <w:rPr>
          <w:rStyle w:val="CommentReference"/>
        </w:rPr>
        <w:commentReference w:id="165"/>
      </w:r>
      <w:r>
        <w:t xml:space="preserve">. In contrast, our analyses revealed that there was no population </w:t>
      </w:r>
      <w:ins w:id="166" w:author="Francesca Santostefano" w:date="2023-03-28T21:55:00Z">
        <w:r w:rsidR="004749F3">
          <w:t>le</w:t>
        </w:r>
      </w:ins>
      <w:ins w:id="167" w:author="Francesca Santostefano" w:date="2023-03-28T21:56:00Z">
        <w:r w:rsidR="004749F3">
          <w:t xml:space="preserve">vel </w:t>
        </w:r>
      </w:ins>
      <w:r>
        <w:t xml:space="preserve">increase in </w:t>
      </w:r>
      <w:commentRangeStart w:id="168"/>
      <w:r>
        <w:t>expertise</w:t>
      </w:r>
      <w:commentRangeEnd w:id="168"/>
      <w:r w:rsidR="004749F3">
        <w:rPr>
          <w:rStyle w:val="CommentReference"/>
        </w:rPr>
        <w:commentReference w:id="168"/>
      </w:r>
      <w:ins w:id="169" w:author="Francesca Santostefano" w:date="2023-03-28T21:56:00Z">
        <w:r w:rsidR="004749F3">
          <w:t xml:space="preserve"> over time</w:t>
        </w:r>
      </w:ins>
      <w:r>
        <w:t xml:space="preserve">; instead, individual predators in </w:t>
      </w:r>
      <w:r>
        <w:rPr>
          <w:i/>
          <w:iCs/>
        </w:rPr>
        <w:t>DBD</w:t>
      </w:r>
      <w:r>
        <w:t xml:space="preserve"> displayed distinct patterns of expertise acquisition. </w:t>
      </w:r>
      <w:commentRangeStart w:id="170"/>
      <w:r>
        <w:t>For</w:t>
      </w:r>
      <w:commentRangeEnd w:id="170"/>
      <w:r w:rsidR="004749F3">
        <w:rPr>
          <w:rStyle w:val="CommentReference"/>
        </w:rPr>
        <w:commentReference w:id="170"/>
      </w:r>
      <w:r>
        <w:t xml:space="preserve"> instance, many predators increased their success (Figure S1A), but others displayed a decrease in success (Figure S1B) or no change in success at all with experience. We predicted that this </w:t>
      </w:r>
      <w:ins w:id="171" w:author="Francesca Santostefano" w:date="2023-03-28T22:05:00Z">
        <w:r w:rsidR="00080ABD">
          <w:t>c</w:t>
        </w:r>
      </w:ins>
      <w:del w:id="172" w:author="Francesca Santostefano" w:date="2023-03-28T22:05:00Z">
        <w:r w:rsidDel="00080ABD">
          <w:delText>w</w:delText>
        </w:r>
      </w:del>
      <w:r>
        <w:t xml:space="preserve">ould occur because </w:t>
      </w:r>
      <w:commentRangeStart w:id="173"/>
      <w:r>
        <w:t>predators should differ in the type of prey that they encounter, as some may be easier to capture than others</w:t>
      </w:r>
      <w:commentRangeEnd w:id="173"/>
      <w:r w:rsidR="00080ABD">
        <w:rPr>
          <w:rStyle w:val="CommentReference"/>
        </w:rPr>
        <w:commentReference w:id="173"/>
      </w:r>
      <w:r>
        <w:t xml:space="preserve">. This is often the case in nature as prey can use variety of defenses such as physical armaments, toxins, camouflage, or antipredator </w:t>
      </w:r>
      <w:proofErr w:type="spellStart"/>
      <w:r>
        <w:t>behaviours</w:t>
      </w:r>
      <w:proofErr w:type="spellEnd"/>
      <w:r>
        <w:t xml:space="preserve"> to escape predation (Brodie III and Brodie Jr. 1999, Bowen et al. 2002, Brodie and Wilkinson 2010, Carey and Wahl 2011, Nomura et al. 2011). However, prey speed in our study did not shape individual differences in expertise acquisition by predators, even if predators differed in the prey that they </w:t>
      </w:r>
      <w:commentRangeStart w:id="174"/>
      <w:r>
        <w:t>encountered</w:t>
      </w:r>
      <w:commentRangeEnd w:id="174"/>
      <w:r w:rsidR="00080ABD">
        <w:rPr>
          <w:rStyle w:val="CommentReference"/>
        </w:rPr>
        <w:commentReference w:id="174"/>
      </w:r>
      <w:r>
        <w:t xml:space="preserve">. This was unexpected, because prey speed is an important predictor of predator success in this system as well as in others (Walker et al. 2005, Kelley and </w:t>
      </w:r>
      <w:proofErr w:type="spellStart"/>
      <w:r>
        <w:t>Magurran</w:t>
      </w:r>
      <w:proofErr w:type="spellEnd"/>
      <w:r>
        <w:t xml:space="preserve"> 2011, Fraser Franco et al. 2022). Despite that other antipredator tactics may mediate these individual responses by </w:t>
      </w:r>
      <w:commentRangeStart w:id="175"/>
      <w:r>
        <w:t>predators</w:t>
      </w:r>
      <w:commentRangeEnd w:id="175"/>
      <w:r w:rsidR="00F04E61">
        <w:rPr>
          <w:rStyle w:val="CommentReference"/>
        </w:rPr>
        <w:commentReference w:id="175"/>
      </w:r>
      <w:r>
        <w:t xml:space="preserve">, it is likely that individual differences in motivation and perseverance, attention span, or memory retention were also major causes </w:t>
      </w:r>
      <w:r>
        <w:lastRenderedPageBreak/>
        <w:t xml:space="preserve">(Warburton 2003, </w:t>
      </w:r>
      <w:proofErr w:type="spellStart"/>
      <w:r>
        <w:t>Morand</w:t>
      </w:r>
      <w:proofErr w:type="spellEnd"/>
      <w:r>
        <w:t xml:space="preserve">-Ferron et al. 2016, </w:t>
      </w:r>
      <w:proofErr w:type="spellStart"/>
      <w:r>
        <w:t>Dukas</w:t>
      </w:r>
      <w:proofErr w:type="spellEnd"/>
      <w:r>
        <w:t xml:space="preserve"> 2019). For instance, a persevering predator may increase its success much more steadily than an unmotivated predator that quickly abandons a </w:t>
      </w:r>
      <w:commentRangeStart w:id="176"/>
      <w:r>
        <w:t>chase</w:t>
      </w:r>
      <w:commentRangeEnd w:id="176"/>
      <w:r w:rsidR="00F04E61">
        <w:rPr>
          <w:rStyle w:val="CommentReference"/>
        </w:rPr>
        <w:commentReference w:id="176"/>
      </w:r>
      <w:r>
        <w:t>. Another factor that may explain differences in the development of expertise is the time delay between hunting events. For example, a predator that played 300 matches in the span of six months might forget more critical information (</w:t>
      </w:r>
      <w:proofErr w:type="gramStart"/>
      <w:r>
        <w:t>e.g.</w:t>
      </w:r>
      <w:proofErr w:type="gramEnd"/>
      <w:r>
        <w:t> prey escape patterns or muscle memory) than one that played 300 matches in the span of 6 days. While this has not been formally tested, a greater delay between exposure events is hypothesized to attenuate or even negate the relationship between cumulative experience and success (</w:t>
      </w:r>
      <w:proofErr w:type="spellStart"/>
      <w:r>
        <w:t>Endler</w:t>
      </w:r>
      <w:proofErr w:type="spellEnd"/>
      <w:r>
        <w:t xml:space="preserve"> 1991, Wright et al. 2022).</w:t>
      </w:r>
    </w:p>
    <w:p w14:paraId="349B26CE" w14:textId="77777777" w:rsidR="0037766C" w:rsidRDefault="00000000">
      <w:pPr>
        <w:pStyle w:val="Heading2"/>
      </w:pPr>
      <w:bookmarkStart w:id="177" w:name="X744567b32428ae199e67b6b7417083774d70526"/>
      <w:bookmarkEnd w:id="164"/>
      <w:r>
        <w:t>Changes in individual hunting specialization with experience and consequences for predator-prey interactions</w:t>
      </w:r>
    </w:p>
    <w:p w14:paraId="3F2C85ED" w14:textId="1CFE870F" w:rsidR="0037766C" w:rsidRDefault="00000000">
      <w:pPr>
        <w:pStyle w:val="FirstParagraph"/>
      </w:pPr>
      <w:r>
        <w:t xml:space="preserve">The predator population displayed an increase in foraging flexibility when reaching the intermediate level of experience. As it reached an advanced level of experience, it returned to a level of flexibility that was </w:t>
      </w:r>
      <w:proofErr w:type="gramStart"/>
      <w:r>
        <w:t>similar to</w:t>
      </w:r>
      <w:proofErr w:type="gramEnd"/>
      <w:r>
        <w:t xml:space="preserve"> novice levels. This is commonly observed in juvenile predators across the animal kingdom, because exploring and learning different tactics at this developmental stage is crucial to become a skillful hunter (</w:t>
      </w:r>
      <w:proofErr w:type="spellStart"/>
      <w:r>
        <w:t>Vehanen</w:t>
      </w:r>
      <w:proofErr w:type="spellEnd"/>
      <w:r>
        <w:t xml:space="preserve"> 2003, Johnson and </w:t>
      </w:r>
      <w:proofErr w:type="spellStart"/>
      <w:r>
        <w:t>Wilbrecht</w:t>
      </w:r>
      <w:proofErr w:type="spellEnd"/>
      <w:r>
        <w:t xml:space="preserve"> 2011, Thiers et al. 2014, de </w:t>
      </w:r>
      <w:proofErr w:type="spellStart"/>
      <w:r>
        <w:t>Grissac</w:t>
      </w:r>
      <w:proofErr w:type="spellEnd"/>
      <w:r>
        <w:t xml:space="preserve"> et al. 2016). Thus, the predators in </w:t>
      </w:r>
      <w:r>
        <w:rPr>
          <w:i/>
          <w:iCs/>
        </w:rPr>
        <w:t>DBD</w:t>
      </w:r>
      <w:r>
        <w:t xml:space="preserve"> were probably exploring and refining different tactics at this stage of their development in the game. Interestingly, </w:t>
      </w:r>
      <w:commentRangeStart w:id="178"/>
      <w:r>
        <w:t xml:space="preserve">individuals became increasingly distinct in their level of foraging specialization </w:t>
      </w:r>
      <w:commentRangeEnd w:id="178"/>
      <w:r w:rsidR="006D4329">
        <w:rPr>
          <w:rStyle w:val="CommentReference"/>
        </w:rPr>
        <w:commentReference w:id="178"/>
      </w:r>
      <w:r>
        <w:t xml:space="preserve">with experience, which was related to the degree of variability in prey encounters. Predators that experienced predictable encounters with their prey </w:t>
      </w:r>
      <w:ins w:id="179" w:author="Francesca Santostefano" w:date="2023-03-29T07:54:00Z">
        <w:r w:rsidR="006D4329">
          <w:t xml:space="preserve">across matches </w:t>
        </w:r>
      </w:ins>
      <w:r>
        <w:t xml:space="preserve">specialized in hunting at high speeds, while those that experienced less predictable encounters adopted a slower and flexible strategy. This is </w:t>
      </w:r>
      <w:proofErr w:type="gramStart"/>
      <w:r>
        <w:t>similar to</w:t>
      </w:r>
      <w:proofErr w:type="gramEnd"/>
      <w:r>
        <w:t xml:space="preserve"> other studies finding that fast-paced hunting is a highly specialized tactic suited for prey that use rapid escapes (</w:t>
      </w:r>
      <w:proofErr w:type="spellStart"/>
      <w:r>
        <w:t>Endler</w:t>
      </w:r>
      <w:proofErr w:type="spellEnd"/>
      <w:r>
        <w:t xml:space="preserve"> 1991, Bro-</w:t>
      </w:r>
      <w:proofErr w:type="spellStart"/>
      <w:r>
        <w:t>Jørgensen</w:t>
      </w:r>
      <w:proofErr w:type="spellEnd"/>
      <w:r>
        <w:t xml:space="preserve"> 2013, Wilson et al. </w:t>
      </w:r>
      <w:r>
        <w:lastRenderedPageBreak/>
        <w:t xml:space="preserve">2018, </w:t>
      </w:r>
      <w:proofErr w:type="spellStart"/>
      <w:r>
        <w:t>Szopa</w:t>
      </w:r>
      <w:proofErr w:type="spellEnd"/>
      <w:r>
        <w:t xml:space="preserve">-Comley and </w:t>
      </w:r>
      <w:proofErr w:type="spellStart"/>
      <w:r>
        <w:t>Ioannou</w:t>
      </w:r>
      <w:proofErr w:type="spellEnd"/>
      <w:r>
        <w:t xml:space="preserve"> </w:t>
      </w:r>
      <w:commentRangeStart w:id="180"/>
      <w:r>
        <w:t>2022</w:t>
      </w:r>
      <w:commentRangeEnd w:id="180"/>
      <w:r w:rsidR="006D4329">
        <w:rPr>
          <w:rStyle w:val="CommentReference"/>
        </w:rPr>
        <w:commentReference w:id="180"/>
      </w:r>
      <w:r>
        <w:t xml:space="preserve">). On the contrary, instead of focusing solely on one tactic, predators that experienced unpredictable encounters probably adjusted their </w:t>
      </w:r>
      <w:proofErr w:type="spellStart"/>
      <w:r>
        <w:t>behaviour</w:t>
      </w:r>
      <w:proofErr w:type="spellEnd"/>
      <w:r>
        <w:t xml:space="preserve"> to minimize the consequences of uncertainty. Importantly, 13% of the predator population displayed the greatest (i.e. &gt; than 0.</w:t>
      </w:r>
      <w:commentRangeStart w:id="181"/>
      <w:r>
        <w:t>2</w:t>
      </w:r>
      <w:commentRangeEnd w:id="181"/>
      <w:r w:rsidR="006D4329">
        <w:rPr>
          <w:rStyle w:val="CommentReference"/>
        </w:rPr>
        <w:commentReference w:id="181"/>
      </w:r>
      <w:r>
        <w:t xml:space="preserve"> standard deviations) change in foraging specialization/flexibility with experience, while 43% remained relatively stable, and the remaining 56% displayed </w:t>
      </w:r>
      <w:commentRangeStart w:id="182"/>
      <w:r>
        <w:t>lower</w:t>
      </w:r>
      <w:commentRangeEnd w:id="182"/>
      <w:r w:rsidR="006D4329">
        <w:rPr>
          <w:rStyle w:val="CommentReference"/>
        </w:rPr>
        <w:commentReference w:id="182"/>
      </w:r>
      <w:r>
        <w:t xml:space="preserve"> changes. Thus, while individual differences in specialization did increase with experience, they were in part driven by a proportion of the population that displayed greater changes in </w:t>
      </w:r>
      <w:proofErr w:type="spellStart"/>
      <w:r>
        <w:t>behaviour</w:t>
      </w:r>
      <w:proofErr w:type="spellEnd"/>
      <w:r>
        <w:t xml:space="preserve"> compared to others.</w:t>
      </w:r>
    </w:p>
    <w:p w14:paraId="2A1AADD0" w14:textId="18134DFE" w:rsidR="0037766C" w:rsidRDefault="00000000">
      <w:pPr>
        <w:pStyle w:val="BodyText"/>
      </w:pPr>
      <w:r>
        <w:t xml:space="preserve">As they gained experience, predators increasingly matched their tactic to their </w:t>
      </w:r>
      <w:commentRangeStart w:id="183"/>
      <w:r>
        <w:t>prey</w:t>
      </w:r>
      <w:commentRangeEnd w:id="183"/>
      <w:r w:rsidR="006D4329">
        <w:rPr>
          <w:rStyle w:val="CommentReference"/>
        </w:rPr>
        <w:commentReference w:id="183"/>
      </w:r>
      <w:r>
        <w:t xml:space="preserve">, suggesting that they learned how to hunt via repeated interactions. However, while the mean speed of predators was strongly and increasingly matched to the mean speed of the prey, </w:t>
      </w:r>
      <w:commentRangeStart w:id="184"/>
      <w:r>
        <w:t xml:space="preserve">further investigations revealed that this apparent increase was driven largely by one individual. </w:t>
      </w:r>
      <w:commentRangeEnd w:id="184"/>
      <w:r w:rsidR="006D4329">
        <w:rPr>
          <w:rStyle w:val="CommentReference"/>
        </w:rPr>
        <w:commentReference w:id="184"/>
      </w:r>
      <w:del w:id="185" w:author="Francesca Santostefano" w:date="2023-03-29T08:02:00Z">
        <w:r w:rsidDel="006D4329">
          <w:delText>Yet,</w:delText>
        </w:r>
      </w:del>
      <w:r>
        <w:t xml:space="preserve"> </w:t>
      </w:r>
      <w:ins w:id="186" w:author="Francesca Santostefano" w:date="2023-03-29T08:02:00Z">
        <w:r w:rsidR="006D4329">
          <w:t>P</w:t>
        </w:r>
      </w:ins>
      <w:del w:id="187" w:author="Francesca Santostefano" w:date="2023-03-29T08:02:00Z">
        <w:r w:rsidDel="006D4329">
          <w:delText>p</w:delText>
        </w:r>
      </w:del>
      <w:r>
        <w:t xml:space="preserve">redators also adjusted their degree of flexibility to </w:t>
      </w:r>
      <w:ins w:id="188" w:author="Francesca Santostefano" w:date="2023-03-29T08:04:00Z">
        <w:r w:rsidR="00BE0DAB">
          <w:t xml:space="preserve">that of </w:t>
        </w:r>
      </w:ins>
      <w:r>
        <w:t xml:space="preserve">their </w:t>
      </w:r>
      <w:commentRangeStart w:id="189"/>
      <w:r>
        <w:t>prey</w:t>
      </w:r>
      <w:commentRangeEnd w:id="189"/>
      <w:r w:rsidR="00BE0DAB">
        <w:rPr>
          <w:rStyle w:val="CommentReference"/>
        </w:rPr>
        <w:commentReference w:id="189"/>
      </w:r>
      <w:ins w:id="190" w:author="Francesca Santostefano" w:date="2023-03-29T08:03:00Z">
        <w:r w:rsidR="006D4329">
          <w:t>,</w:t>
        </w:r>
      </w:ins>
      <w:r>
        <w:t xml:space="preserve"> even if the change was not very strong (Figure 3 and Table S1). In that regard, </w:t>
      </w:r>
      <w:commentRangeStart w:id="191"/>
      <w:commentRangeStart w:id="192"/>
      <w:r>
        <w:t xml:space="preserve">despite that </w:t>
      </w:r>
      <w:commentRangeEnd w:id="191"/>
      <w:r w:rsidR="00BE0DAB">
        <w:rPr>
          <w:rStyle w:val="CommentReference"/>
        </w:rPr>
        <w:commentReference w:id="191"/>
      </w:r>
      <w:commentRangeEnd w:id="192"/>
      <w:r w:rsidR="00BE0DAB">
        <w:rPr>
          <w:rStyle w:val="CommentReference"/>
        </w:rPr>
        <w:commentReference w:id="192"/>
      </w:r>
      <w:r>
        <w:t xml:space="preserve">only a portion of the population displayed large changes in specialization, and that adjustments to the prey </w:t>
      </w:r>
      <w:commentRangeStart w:id="193"/>
      <w:r>
        <w:t>were not as strong as we expected</w:t>
      </w:r>
      <w:commentRangeEnd w:id="193"/>
      <w:r w:rsidR="00BE0DAB">
        <w:rPr>
          <w:rStyle w:val="CommentReference"/>
        </w:rPr>
        <w:commentReference w:id="193"/>
      </w:r>
      <w:r>
        <w:t>, our results still provide direct evidence that the mechanism underlying the resource-predictability hypothesis may indeed involve predators learning to adjust their degree of specialization based on their prey (</w:t>
      </w:r>
      <w:proofErr w:type="spellStart"/>
      <w:r>
        <w:t>Weimerskirch</w:t>
      </w:r>
      <w:proofErr w:type="spellEnd"/>
      <w:r>
        <w:t xml:space="preserve"> et al. 2005, </w:t>
      </w:r>
      <w:proofErr w:type="spellStart"/>
      <w:r>
        <w:t>Weimerskirch</w:t>
      </w:r>
      <w:proofErr w:type="spellEnd"/>
      <w:r>
        <w:t xml:space="preserve"> 2007, Woo et al. 2008, Phillips et al. 2017). This is further supported by the fact that specialist and flexible hunters both achieved similar success throughout the study period.</w:t>
      </w:r>
    </w:p>
    <w:p w14:paraId="5C8AE0CC" w14:textId="333C06CD" w:rsidR="0037766C" w:rsidRDefault="00000000">
      <w:pPr>
        <w:pStyle w:val="BodyText"/>
      </w:pPr>
      <w:commentRangeStart w:id="194"/>
      <w:r>
        <w:t>An</w:t>
      </w:r>
      <w:commentRangeEnd w:id="194"/>
      <w:r w:rsidR="00BE0DAB">
        <w:rPr>
          <w:rStyle w:val="CommentReference"/>
        </w:rPr>
        <w:commentReference w:id="194"/>
      </w:r>
      <w:r>
        <w:t xml:space="preserve"> emerging pattern reported in predator-prey research is that predators and prey often match their phenotype to one another (</w:t>
      </w:r>
      <w:proofErr w:type="gramStart"/>
      <w:r>
        <w:t>i.e.</w:t>
      </w:r>
      <w:proofErr w:type="gramEnd"/>
      <w:r>
        <w:t xml:space="preserve"> positive trait covariances), which appears to be driven by an arms-race-like reciprocal phenotypic plasticity (Kishida et al. 2006, 2009, Edgell and Rochette </w:t>
      </w:r>
      <w:r>
        <w:lastRenderedPageBreak/>
        <w:t xml:space="preserve">2009, </w:t>
      </w:r>
      <w:proofErr w:type="spellStart"/>
      <w:r>
        <w:t>Mougi</w:t>
      </w:r>
      <w:proofErr w:type="spellEnd"/>
      <w:r>
        <w:t xml:space="preserve"> et al. 2011, McGhee et al. 2013). From an evolutionary perspective, Brodie III and Brodie Jr. (1999) showed in the garter snake (</w:t>
      </w:r>
      <w:r>
        <w:rPr>
          <w:i/>
          <w:iCs/>
        </w:rPr>
        <w:t xml:space="preserve">Thamnophis </w:t>
      </w:r>
      <w:proofErr w:type="spellStart"/>
      <w:r>
        <w:rPr>
          <w:i/>
          <w:iCs/>
        </w:rPr>
        <w:t>sirtalis</w:t>
      </w:r>
      <w:proofErr w:type="spellEnd"/>
      <w:r>
        <w:t xml:space="preserve">) - </w:t>
      </w:r>
      <w:proofErr w:type="spellStart"/>
      <w:r>
        <w:t>roughskin</w:t>
      </w:r>
      <w:proofErr w:type="spellEnd"/>
      <w:r>
        <w:t xml:space="preserve"> newt (</w:t>
      </w:r>
      <w:proofErr w:type="spellStart"/>
      <w:r>
        <w:rPr>
          <w:i/>
          <w:iCs/>
        </w:rPr>
        <w:t>Taricha</w:t>
      </w:r>
      <w:proofErr w:type="spellEnd"/>
      <w:r>
        <w:rPr>
          <w:i/>
          <w:iCs/>
        </w:rPr>
        <w:t xml:space="preserve"> granulosa</w:t>
      </w:r>
      <w:r>
        <w:t xml:space="preserve">) system that such escalations may occur when prey develop defensive traits, which leads to stronger selection in predators, resulting in counteradaptations that circumvent the prey’s defenses. In our system, the predator’s success is negatively correlated with the prey’s speed, which is an effective antipredator tactic (Fraser Franco et al. 2022). </w:t>
      </w:r>
      <w:ins w:id="195" w:author="Francesca Santostefano" w:date="2023-03-29T08:17:00Z">
        <w:r w:rsidR="00C557FA">
          <w:t>T</w:t>
        </w:r>
      </w:ins>
      <w:del w:id="196" w:author="Francesca Santostefano" w:date="2023-03-29T08:17:00Z">
        <w:r w:rsidDel="00C557FA">
          <w:delText>However, t</w:delText>
        </w:r>
      </w:del>
      <w:proofErr w:type="gramStart"/>
      <w:r>
        <w:t>he</w:t>
      </w:r>
      <w:proofErr w:type="gramEnd"/>
      <w:r>
        <w:t xml:space="preserve"> current study showed that as the covariance between predator speed and prey speed increased with experience, reminiscent of an arms </w:t>
      </w:r>
      <w:commentRangeStart w:id="197"/>
      <w:r>
        <w:t>race</w:t>
      </w:r>
      <w:commentRangeEnd w:id="197"/>
      <w:r w:rsidR="00C46EE9">
        <w:rPr>
          <w:rStyle w:val="CommentReference"/>
        </w:rPr>
        <w:commentReference w:id="197"/>
      </w:r>
      <w:del w:id="198" w:author="Francesca Santostefano" w:date="2023-03-29T08:17:00Z">
        <w:r w:rsidDel="00C557FA">
          <w:delText>,</w:delText>
        </w:r>
      </w:del>
      <w:ins w:id="199" w:author="Francesca Santostefano" w:date="2023-03-29T08:17:00Z">
        <w:r w:rsidR="00C557FA">
          <w:t>.</w:t>
        </w:r>
      </w:ins>
      <w:ins w:id="200" w:author="Francesca Santostefano" w:date="2023-03-29T08:18:00Z">
        <w:r w:rsidR="00C557FA">
          <w:t xml:space="preserve"> However,</w:t>
        </w:r>
      </w:ins>
      <w:r>
        <w:t xml:space="preserve"> </w:t>
      </w:r>
      <w:commentRangeStart w:id="201"/>
      <w:r>
        <w:t xml:space="preserve">we found </w:t>
      </w:r>
      <w:commentRangeEnd w:id="201"/>
      <w:r w:rsidR="00C557FA">
        <w:rPr>
          <w:rStyle w:val="CommentReference"/>
        </w:rPr>
        <w:commentReference w:id="201"/>
      </w:r>
      <w:r>
        <w:t xml:space="preserve">that the </w:t>
      </w:r>
      <w:commentRangeStart w:id="202"/>
      <w:r>
        <w:t>consequences</w:t>
      </w:r>
      <w:commentRangeEnd w:id="202"/>
      <w:r w:rsidR="00C557FA">
        <w:rPr>
          <w:rStyle w:val="CommentReference"/>
        </w:rPr>
        <w:commentReference w:id="202"/>
      </w:r>
      <w:r>
        <w:t xml:space="preserve"> of hunting faster prey decreased with </w:t>
      </w:r>
      <w:commentRangeStart w:id="203"/>
      <w:r>
        <w:t>experience</w:t>
      </w:r>
      <w:commentRangeEnd w:id="203"/>
      <w:r w:rsidR="00C46EE9">
        <w:rPr>
          <w:rStyle w:val="CommentReference"/>
        </w:rPr>
        <w:commentReference w:id="203"/>
      </w:r>
      <w:r>
        <w:t xml:space="preserve">. </w:t>
      </w:r>
      <w:del w:id="204" w:author="Francesca Santostefano" w:date="2023-03-29T08:21:00Z">
        <w:r w:rsidDel="00C557FA">
          <w:delText xml:space="preserve">Moreover, </w:delText>
        </w:r>
      </w:del>
      <w:del w:id="205" w:author="Francesca Santostefano" w:date="2023-03-29T08:20:00Z">
        <w:r w:rsidDel="00C557FA">
          <w:delText xml:space="preserve">this pattern was followed by a decrease in </w:delText>
        </w:r>
      </w:del>
      <w:ins w:id="206" w:author="Francesca Santostefano" w:date="2023-03-29T08:21:00Z">
        <w:r w:rsidR="00C557FA">
          <w:t>A</w:t>
        </w:r>
      </w:ins>
      <w:del w:id="207" w:author="Francesca Santostefano" w:date="2023-03-29T08:21:00Z">
        <w:r w:rsidDel="00C557FA">
          <w:delText>a</w:delText>
        </w:r>
      </w:del>
      <w:r>
        <w:t xml:space="preserve">mong individual variation in success </w:t>
      </w:r>
      <w:ins w:id="208" w:author="Francesca Santostefano" w:date="2023-03-29T08:21:00Z">
        <w:r w:rsidR="00C557FA">
          <w:t xml:space="preserve">also </w:t>
        </w:r>
      </w:ins>
      <w:ins w:id="209" w:author="Francesca Santostefano" w:date="2023-03-29T08:20:00Z">
        <w:r w:rsidR="00C557FA">
          <w:t xml:space="preserve">decreased </w:t>
        </w:r>
      </w:ins>
      <w:r>
        <w:t xml:space="preserve">with </w:t>
      </w:r>
      <w:commentRangeStart w:id="210"/>
      <w:r>
        <w:t>experience</w:t>
      </w:r>
      <w:commentRangeEnd w:id="210"/>
      <w:r w:rsidR="0069025D">
        <w:rPr>
          <w:rStyle w:val="CommentReference"/>
        </w:rPr>
        <w:commentReference w:id="210"/>
      </w:r>
      <w:r>
        <w:t xml:space="preserve">. This has important implications for the role of experience on predator-prey interactions, as we found that learning enables predators to effectively develop countermeasures to the prey’s defenses within their lifetime (i.e. at </w:t>
      </w:r>
      <w:proofErr w:type="spellStart"/>
      <w:r>
        <w:t>nonevolutionary</w:t>
      </w:r>
      <w:proofErr w:type="spellEnd"/>
      <w:r>
        <w:t xml:space="preserve"> timescales). It also provides empirical evidence for the hypothesis that reciprocal phenotypic plasticity through learning may attenuate selection exerted by prey on predators (Anderson 1995, </w:t>
      </w:r>
      <w:proofErr w:type="spellStart"/>
      <w:r>
        <w:t>Ancel</w:t>
      </w:r>
      <w:proofErr w:type="spellEnd"/>
      <w:r>
        <w:t xml:space="preserve"> 1999, </w:t>
      </w:r>
      <w:proofErr w:type="spellStart"/>
      <w:r>
        <w:t>Borenstein</w:t>
      </w:r>
      <w:proofErr w:type="spellEnd"/>
      <w:r>
        <w:t xml:space="preserve"> et al. 2006, </w:t>
      </w:r>
      <w:proofErr w:type="spellStart"/>
      <w:r>
        <w:t>Paenke</w:t>
      </w:r>
      <w:proofErr w:type="spellEnd"/>
      <w:r>
        <w:t xml:space="preserve"> et al. </w:t>
      </w:r>
      <w:commentRangeStart w:id="211"/>
      <w:commentRangeStart w:id="212"/>
      <w:r>
        <w:t>2007</w:t>
      </w:r>
      <w:commentRangeEnd w:id="211"/>
      <w:r w:rsidR="008E0AC0">
        <w:rPr>
          <w:rStyle w:val="CommentReference"/>
        </w:rPr>
        <w:commentReference w:id="211"/>
      </w:r>
      <w:commentRangeEnd w:id="212"/>
      <w:r w:rsidR="00BC6DD9">
        <w:rPr>
          <w:rStyle w:val="CommentReference"/>
        </w:rPr>
        <w:commentReference w:id="212"/>
      </w:r>
      <w:r>
        <w:t>).</w:t>
      </w:r>
    </w:p>
    <w:p w14:paraId="56DEE2F3" w14:textId="77777777" w:rsidR="0037766C" w:rsidRDefault="00000000">
      <w:pPr>
        <w:pStyle w:val="Heading2"/>
      </w:pPr>
      <w:bookmarkStart w:id="213" w:name="conclusions"/>
      <w:bookmarkEnd w:id="177"/>
      <w:r>
        <w:t>Conclusions</w:t>
      </w:r>
    </w:p>
    <w:p w14:paraId="3FB5733F" w14:textId="5CBFACC3" w:rsidR="0037766C" w:rsidRDefault="00000000">
      <w:pPr>
        <w:pStyle w:val="FirstParagraph"/>
      </w:pPr>
      <w:r>
        <w:t xml:space="preserve">The interactions of predator and prey traits are </w:t>
      </w:r>
      <w:ins w:id="214" w:author="Francesca Santostefano" w:date="2023-03-29T08:49:00Z">
        <w:r w:rsidR="008E0AC0">
          <w:t xml:space="preserve">one of </w:t>
        </w:r>
      </w:ins>
      <w:del w:id="215" w:author="Francesca Santostefano" w:date="2023-03-29T08:49:00Z">
        <w:r w:rsidDel="008E0AC0">
          <w:delText>probably</w:delText>
        </w:r>
      </w:del>
      <w:r>
        <w:t xml:space="preserve"> the most important processes involved in population cycles and are expected to occur </w:t>
      </w:r>
      <w:commentRangeStart w:id="216"/>
      <w:r>
        <w:t>when predators match their phenotype to their prey</w:t>
      </w:r>
      <w:commentRangeEnd w:id="216"/>
      <w:r w:rsidR="008E0AC0">
        <w:rPr>
          <w:rStyle w:val="CommentReference"/>
        </w:rPr>
        <w:commentReference w:id="216"/>
      </w:r>
      <w:r>
        <w:t xml:space="preserve"> (Abrams 2000). Yet, </w:t>
      </w:r>
      <w:proofErr w:type="spellStart"/>
      <w:r>
        <w:t>its</w:t>
      </w:r>
      <w:proofErr w:type="spellEnd"/>
      <w:r>
        <w:t xml:space="preserve"> has remained largely unknown whether this matching results from predators learning how to capture their prey, in part because of the challenges of investigating direct interactions in the wild. By capitalizing on a virtual predator-prey system where we could directly monitor </w:t>
      </w:r>
      <w:commentRangeStart w:id="217"/>
      <w:r>
        <w:t>interactions</w:t>
      </w:r>
      <w:commentRangeEnd w:id="217"/>
      <w:r w:rsidR="008E0AC0">
        <w:rPr>
          <w:rStyle w:val="CommentReference"/>
        </w:rPr>
        <w:commentReference w:id="217"/>
      </w:r>
      <w:r>
        <w:t xml:space="preserve">, we found that experience drives </w:t>
      </w:r>
      <w:ins w:id="218" w:author="Francesca Santostefano" w:date="2023-03-29T08:53:00Z">
        <w:r w:rsidR="008E0AC0">
          <w:t xml:space="preserve">variation in </w:t>
        </w:r>
      </w:ins>
      <w:r>
        <w:t xml:space="preserve">individual </w:t>
      </w:r>
      <w:commentRangeStart w:id="219"/>
      <w:r>
        <w:t>specialization</w:t>
      </w:r>
      <w:commentRangeEnd w:id="219"/>
      <w:r w:rsidR="008E0AC0">
        <w:rPr>
          <w:rStyle w:val="CommentReference"/>
        </w:rPr>
        <w:commentReference w:id="219"/>
      </w:r>
      <w:r>
        <w:t xml:space="preserve">, and that </w:t>
      </w:r>
      <w:commentRangeStart w:id="220"/>
      <w:r>
        <w:t xml:space="preserve">predators adjust their </w:t>
      </w:r>
      <w:proofErr w:type="spellStart"/>
      <w:r>
        <w:t>behaviour</w:t>
      </w:r>
      <w:proofErr w:type="spellEnd"/>
      <w:r>
        <w:t xml:space="preserve"> to their prey</w:t>
      </w:r>
      <w:commentRangeEnd w:id="220"/>
      <w:r w:rsidR="00DE3FC8">
        <w:rPr>
          <w:rStyle w:val="CommentReference"/>
        </w:rPr>
        <w:commentReference w:id="220"/>
      </w:r>
      <w:r>
        <w:t xml:space="preserve">. Moreover, </w:t>
      </w:r>
      <w:r>
        <w:lastRenderedPageBreak/>
        <w:t xml:space="preserve">individuals displayed large differences in the development of their </w:t>
      </w:r>
      <w:commentRangeStart w:id="221"/>
      <w:r>
        <w:t>expertise</w:t>
      </w:r>
      <w:commentRangeEnd w:id="221"/>
      <w:r w:rsidR="00DE3FC8">
        <w:rPr>
          <w:rStyle w:val="CommentReference"/>
        </w:rPr>
        <w:commentReference w:id="221"/>
      </w:r>
      <w:r>
        <w:t xml:space="preserve">, which could result from differences in learning, as we found that almost half the population did not change their </w:t>
      </w:r>
      <w:proofErr w:type="spellStart"/>
      <w:r>
        <w:t>behaviour</w:t>
      </w:r>
      <w:proofErr w:type="spellEnd"/>
      <w:r>
        <w:t xml:space="preserve"> with experience. Our results have implications for predator-prey models of trait-matching, because such models are often studied at evolutionary timescales. Therefore, future studies should incorporate individual variation in learning and prey encounters to better predict under which ecological contexts specialization should be </w:t>
      </w:r>
      <w:proofErr w:type="spellStart"/>
      <w:r>
        <w:t>favoured</w:t>
      </w:r>
      <w:proofErr w:type="spellEnd"/>
      <w:r>
        <w:t xml:space="preserve"> over flexibility. Lastly, virtual systems are increasingly recognized among ecologists as effective systems to test hypotheses on consumer-resource interactions (Beauchamp 2020, Barbe et al. 2020, Céré et al. 2021, Fraser Franco et al. 2022), but also in other fields such as citizen science and conservation (Sandbrook et al. 2015, Redpath et al. 2018, Duthie et al. 2021). </w:t>
      </w:r>
      <w:commentRangeStart w:id="222"/>
      <w:r>
        <w:t>We</w:t>
      </w:r>
      <w:commentRangeEnd w:id="222"/>
      <w:r w:rsidR="00C30A4F">
        <w:rPr>
          <w:rStyle w:val="CommentReference"/>
        </w:rPr>
        <w:commentReference w:id="222"/>
      </w:r>
      <w:r>
        <w:t xml:space="preserve"> therefore hope that our study will inspire more collaborations between scientists and the videogame industry to tackle fundamental questions in ecology.</w:t>
      </w:r>
    </w:p>
    <w:p w14:paraId="2F13121A" w14:textId="0BC76D9D" w:rsidR="0037766C" w:rsidRDefault="00000000">
      <w:pPr>
        <w:pStyle w:val="Heading1"/>
      </w:pPr>
      <w:bookmarkStart w:id="223" w:name="aknowledgements"/>
      <w:bookmarkEnd w:id="147"/>
      <w:bookmarkEnd w:id="213"/>
      <w:r>
        <w:t>A</w:t>
      </w:r>
      <w:ins w:id="224" w:author="Francesca Santostefano" w:date="2023-03-27T22:35:00Z">
        <w:r w:rsidR="009E23EB">
          <w:t>C</w:t>
        </w:r>
      </w:ins>
      <w:r>
        <w:t>KNOWLEDGEMENTS</w:t>
      </w:r>
    </w:p>
    <w:p w14:paraId="09AA3D99" w14:textId="77777777" w:rsidR="0037766C" w:rsidRDefault="00000000">
      <w:pPr>
        <w:pStyle w:val="FirstParagraph"/>
      </w:pPr>
      <w:r>
        <w:t>…</w:t>
      </w:r>
    </w:p>
    <w:p w14:paraId="6309DB5D" w14:textId="77777777" w:rsidR="0037766C" w:rsidRDefault="00000000">
      <w:pPr>
        <w:pStyle w:val="Heading1"/>
      </w:pPr>
      <w:bookmarkStart w:id="225" w:name="conflict-of-interest-statement"/>
      <w:bookmarkEnd w:id="223"/>
      <w:r>
        <w:t>CONFLICT OF INTEREST STATEMENT</w:t>
      </w:r>
    </w:p>
    <w:p w14:paraId="0C317540" w14:textId="77777777" w:rsidR="0037766C" w:rsidRDefault="00000000">
      <w:pPr>
        <w:pStyle w:val="FirstParagraph"/>
      </w:pPr>
      <w:r>
        <w:t xml:space="preserve">The authors declare no conflict of </w:t>
      </w:r>
      <w:proofErr w:type="gramStart"/>
      <w:r>
        <w:t>interest</w:t>
      </w:r>
      <w:proofErr w:type="gramEnd"/>
    </w:p>
    <w:p w14:paraId="606BD265" w14:textId="77777777" w:rsidR="0037766C" w:rsidRDefault="00000000">
      <w:pPr>
        <w:pStyle w:val="Heading1"/>
      </w:pPr>
      <w:bookmarkStart w:id="226" w:name="references"/>
      <w:bookmarkEnd w:id="225"/>
      <w:commentRangeStart w:id="227"/>
      <w:r>
        <w:t>REFERENCES</w:t>
      </w:r>
      <w:commentRangeEnd w:id="227"/>
      <w:r w:rsidR="009E23EB">
        <w:rPr>
          <w:rStyle w:val="CommentReference"/>
          <w:rFonts w:eastAsiaTheme="minorHAnsi" w:cstheme="minorBidi"/>
          <w:b w:val="0"/>
          <w:bCs w:val="0"/>
        </w:rPr>
        <w:commentReference w:id="227"/>
      </w:r>
    </w:p>
    <w:p w14:paraId="237344BC" w14:textId="77777777" w:rsidR="0037766C" w:rsidRDefault="00000000">
      <w:pPr>
        <w:pStyle w:val="Bibliography"/>
      </w:pPr>
      <w:bookmarkStart w:id="228" w:name="X9ccdc79884b0c2eb3254f9953598a7b82871539"/>
      <w:bookmarkStart w:id="229" w:name="refs"/>
      <w:r>
        <w:t xml:space="preserve">Abrams, P. A. 2000. </w:t>
      </w:r>
      <w:hyperlink r:id="rId20">
        <w:r>
          <w:rPr>
            <w:rStyle w:val="Hyperlink"/>
          </w:rPr>
          <w:t>The Evolution of Predator-Prey Interactions: Theory and Evidence</w:t>
        </w:r>
      </w:hyperlink>
      <w:r>
        <w:t>. Annual Review of Ecology and Systematics 31:79–105.</w:t>
      </w:r>
    </w:p>
    <w:p w14:paraId="1820A42F" w14:textId="77777777" w:rsidR="0037766C" w:rsidRDefault="00000000">
      <w:pPr>
        <w:pStyle w:val="Bibliography"/>
      </w:pPr>
      <w:bookmarkStart w:id="230" w:name="ref-Ancel1999"/>
      <w:bookmarkEnd w:id="228"/>
      <w:proofErr w:type="spellStart"/>
      <w:r>
        <w:t>Ancel</w:t>
      </w:r>
      <w:proofErr w:type="spellEnd"/>
      <w:r>
        <w:t xml:space="preserve">, L. W. 1999. </w:t>
      </w:r>
      <w:hyperlink r:id="rId21">
        <w:r>
          <w:rPr>
            <w:rStyle w:val="Hyperlink"/>
          </w:rPr>
          <w:t>A Quantitative Model of the Simpson</w:t>
        </w:r>
      </w:hyperlink>
      <w:r>
        <w:t>. Journal of Theoretical Biology 196:197–209.</w:t>
      </w:r>
    </w:p>
    <w:p w14:paraId="37476848" w14:textId="77777777" w:rsidR="0037766C" w:rsidRDefault="00000000">
      <w:pPr>
        <w:pStyle w:val="Bibliography"/>
      </w:pPr>
      <w:bookmarkStart w:id="231" w:name="ref-Anderson1995"/>
      <w:bookmarkEnd w:id="230"/>
      <w:r>
        <w:t xml:space="preserve">Anderson, R. W. 1995. </w:t>
      </w:r>
      <w:hyperlink r:id="rId22">
        <w:r>
          <w:rPr>
            <w:rStyle w:val="Hyperlink"/>
          </w:rPr>
          <w:t>Learning and evolution: A quantitative genetics approach</w:t>
        </w:r>
      </w:hyperlink>
      <w:r>
        <w:t>. Journal of Theoretical Biology 175:89–101.</w:t>
      </w:r>
    </w:p>
    <w:p w14:paraId="49785764" w14:textId="77777777" w:rsidR="0037766C" w:rsidRDefault="00000000">
      <w:pPr>
        <w:pStyle w:val="Bibliography"/>
      </w:pPr>
      <w:bookmarkStart w:id="232" w:name="ref-Araujo.etal2011"/>
      <w:bookmarkEnd w:id="231"/>
      <w:r>
        <w:lastRenderedPageBreak/>
        <w:t xml:space="preserve">Araújo, M. S., D. I. </w:t>
      </w:r>
      <w:proofErr w:type="spellStart"/>
      <w:r>
        <w:t>Bolnick</w:t>
      </w:r>
      <w:proofErr w:type="spellEnd"/>
      <w:r>
        <w:t xml:space="preserve">, and C. A. Layman. 2011. </w:t>
      </w:r>
      <w:hyperlink r:id="rId23">
        <w:r>
          <w:rPr>
            <w:rStyle w:val="Hyperlink"/>
          </w:rPr>
          <w:t xml:space="preserve">The ecological causes of individual </w:t>
        </w:r>
        <w:proofErr w:type="spellStart"/>
        <w:r>
          <w:rPr>
            <w:rStyle w:val="Hyperlink"/>
          </w:rPr>
          <w:t>specialisation</w:t>
        </w:r>
        <w:proofErr w:type="spellEnd"/>
      </w:hyperlink>
      <w:r>
        <w:t>. Ecology Letters 14:948–958.</w:t>
      </w:r>
    </w:p>
    <w:p w14:paraId="28BD6AE0" w14:textId="77777777" w:rsidR="0037766C" w:rsidRDefault="00000000">
      <w:pPr>
        <w:pStyle w:val="Bibliography"/>
      </w:pPr>
      <w:bookmarkStart w:id="233" w:name="ref-Barbe.etal2020"/>
      <w:bookmarkEnd w:id="232"/>
      <w:r>
        <w:t xml:space="preserve">Barbe, L., C. Mony, and B. W. Abbott. 2020. </w:t>
      </w:r>
      <w:hyperlink r:id="rId24">
        <w:r>
          <w:rPr>
            <w:rStyle w:val="Hyperlink"/>
          </w:rPr>
          <w:t>Artificial Intelligence Accidentally Learned Ecology through Video Games</w:t>
        </w:r>
      </w:hyperlink>
      <w:r>
        <w:t>. Trends in Ecology &amp; Evolution 35:557–560.</w:t>
      </w:r>
    </w:p>
    <w:p w14:paraId="05B9DB29" w14:textId="77777777" w:rsidR="0037766C" w:rsidRDefault="00000000">
      <w:pPr>
        <w:pStyle w:val="Bibliography"/>
      </w:pPr>
      <w:bookmarkStart w:id="234" w:name="ref-Beauchamp2020"/>
      <w:bookmarkEnd w:id="233"/>
      <w:r>
        <w:t xml:space="preserve">Beauchamp, G. 2020. </w:t>
      </w:r>
      <w:hyperlink r:id="rId25">
        <w:r>
          <w:rPr>
            <w:rStyle w:val="Hyperlink"/>
          </w:rPr>
          <w:t>Predator attack patterns influence vigilance in a virtual experiment</w:t>
        </w:r>
      </w:hyperlink>
      <w:r>
        <w:t>. Behavioral Ecology and Sociobiology 74:49.</w:t>
      </w:r>
    </w:p>
    <w:p w14:paraId="461967D2" w14:textId="77777777" w:rsidR="0037766C" w:rsidRDefault="00000000">
      <w:pPr>
        <w:pStyle w:val="Bibliography"/>
      </w:pPr>
      <w:bookmarkStart w:id="235" w:name="ref-Borenstein.etal2006"/>
      <w:bookmarkEnd w:id="234"/>
      <w:proofErr w:type="spellStart"/>
      <w:r>
        <w:t>Borenstein</w:t>
      </w:r>
      <w:proofErr w:type="spellEnd"/>
      <w:r>
        <w:t xml:space="preserve">, E., I. </w:t>
      </w:r>
      <w:proofErr w:type="spellStart"/>
      <w:r>
        <w:t>Meilijson</w:t>
      </w:r>
      <w:proofErr w:type="spellEnd"/>
      <w:r>
        <w:t xml:space="preserve">, and E. </w:t>
      </w:r>
      <w:proofErr w:type="spellStart"/>
      <w:r>
        <w:t>Ruppin</w:t>
      </w:r>
      <w:proofErr w:type="spellEnd"/>
      <w:r>
        <w:t xml:space="preserve">. 2006. </w:t>
      </w:r>
      <w:hyperlink r:id="rId26">
        <w:r>
          <w:rPr>
            <w:rStyle w:val="Hyperlink"/>
          </w:rPr>
          <w:t>The effect of phenotypic plasticity on evolution in multipeaked fitness landscapes</w:t>
        </w:r>
      </w:hyperlink>
      <w:r>
        <w:t>. Journal of Evolutionary Biology 19:1555–1570.</w:t>
      </w:r>
    </w:p>
    <w:p w14:paraId="57B0B868" w14:textId="77777777" w:rsidR="0037766C" w:rsidRDefault="00000000">
      <w:pPr>
        <w:pStyle w:val="Bibliography"/>
      </w:pPr>
      <w:bookmarkStart w:id="236" w:name="ref-Bowen.etal2002"/>
      <w:bookmarkEnd w:id="235"/>
      <w:r>
        <w:t xml:space="preserve">Bowen, W. D., D. Tully, D. J. </w:t>
      </w:r>
      <w:proofErr w:type="spellStart"/>
      <w:r>
        <w:t>Boness</w:t>
      </w:r>
      <w:proofErr w:type="spellEnd"/>
      <w:r>
        <w:t xml:space="preserve">, B. M. </w:t>
      </w:r>
      <w:proofErr w:type="spellStart"/>
      <w:r>
        <w:t>Bulheier</w:t>
      </w:r>
      <w:proofErr w:type="spellEnd"/>
      <w:r>
        <w:t xml:space="preserve">, and G. J. Marshall. 2002. </w:t>
      </w:r>
      <w:hyperlink r:id="rId27">
        <w:r>
          <w:rPr>
            <w:rStyle w:val="Hyperlink"/>
          </w:rPr>
          <w:t>Prey-dependent foraging tactics and prey profitability in a marine mammal</w:t>
        </w:r>
      </w:hyperlink>
      <w:r>
        <w:t>. Marine Ecology Progress Series 244:235–245.</w:t>
      </w:r>
    </w:p>
    <w:p w14:paraId="319F54CF" w14:textId="77777777" w:rsidR="0037766C" w:rsidRDefault="00000000">
      <w:pPr>
        <w:pStyle w:val="Bibliography"/>
      </w:pPr>
      <w:bookmarkStart w:id="237" w:name="ref-brodieCoEvolutionPredatorsPrey2010"/>
      <w:bookmarkEnd w:id="236"/>
      <w:r>
        <w:t xml:space="preserve">Brodie, E. D., and A. Wilkinson. 2010. </w:t>
      </w:r>
      <w:hyperlink r:id="rId28">
        <w:r>
          <w:rPr>
            <w:rStyle w:val="Hyperlink"/>
          </w:rPr>
          <w:t>Co-Evolution of Predators and Prey</w:t>
        </w:r>
      </w:hyperlink>
      <w:r>
        <w:t xml:space="preserve">. Pages 287–295 </w:t>
      </w:r>
      <w:r>
        <w:rPr>
          <w:i/>
          <w:iCs/>
        </w:rPr>
        <w:t>in</w:t>
      </w:r>
      <w:r>
        <w:t xml:space="preserve"> M. D. Breed and J. Moore, editors. Encyclopedia of Animal Behavior. Academic Press, Oxford.</w:t>
      </w:r>
    </w:p>
    <w:p w14:paraId="488559AC" w14:textId="77777777" w:rsidR="0037766C" w:rsidRDefault="00000000">
      <w:pPr>
        <w:pStyle w:val="Bibliography"/>
      </w:pPr>
      <w:bookmarkStart w:id="238" w:name="ref-BrodieIII.BrodieJr.1999"/>
      <w:bookmarkEnd w:id="237"/>
      <w:r>
        <w:t xml:space="preserve">Brodie III, E. D., and E. D. Brodie Jr. 1999. </w:t>
      </w:r>
      <w:hyperlink r:id="rId29">
        <w:r>
          <w:rPr>
            <w:rStyle w:val="Hyperlink"/>
          </w:rPr>
          <w:t xml:space="preserve">Predator-Prey Arms Races: Asymmetrical selection on predators and prey may be reduced when prey </w:t>
        </w:r>
        <w:proofErr w:type="gramStart"/>
        <w:r>
          <w:rPr>
            <w:rStyle w:val="Hyperlink"/>
          </w:rPr>
          <w:t>are</w:t>
        </w:r>
        <w:proofErr w:type="gramEnd"/>
        <w:r>
          <w:rPr>
            <w:rStyle w:val="Hyperlink"/>
          </w:rPr>
          <w:t xml:space="preserve"> dangerous</w:t>
        </w:r>
      </w:hyperlink>
      <w:r>
        <w:t xml:space="preserve">. </w:t>
      </w:r>
      <w:proofErr w:type="spellStart"/>
      <w:r>
        <w:t>BioScience</w:t>
      </w:r>
      <w:proofErr w:type="spellEnd"/>
      <w:r>
        <w:t xml:space="preserve"> 49:557–568.</w:t>
      </w:r>
    </w:p>
    <w:p w14:paraId="3ECDF879" w14:textId="77777777" w:rsidR="0037766C" w:rsidRDefault="00000000">
      <w:pPr>
        <w:pStyle w:val="Bibliography"/>
      </w:pPr>
      <w:bookmarkStart w:id="239" w:name="ref-Bro-Jorgensen2013"/>
      <w:bookmarkEnd w:id="238"/>
      <w:r>
        <w:t>Bro-</w:t>
      </w:r>
      <w:proofErr w:type="spellStart"/>
      <w:r>
        <w:t>Jørgensen</w:t>
      </w:r>
      <w:proofErr w:type="spellEnd"/>
      <w:r>
        <w:t xml:space="preserve">, J. 2013. </w:t>
      </w:r>
      <w:hyperlink r:id="rId30">
        <w:r>
          <w:rPr>
            <w:rStyle w:val="Hyperlink"/>
          </w:rPr>
          <w:t>Evolution of Sprint Speed in African Savannah Herbivores in Relation to Predation</w:t>
        </w:r>
      </w:hyperlink>
      <w:r>
        <w:t>. Evolution 67:3371–3376.</w:t>
      </w:r>
    </w:p>
    <w:p w14:paraId="7EC1FD64" w14:textId="77777777" w:rsidR="0037766C" w:rsidRDefault="00000000">
      <w:pPr>
        <w:pStyle w:val="Bibliography"/>
      </w:pPr>
      <w:bookmarkStart w:id="240" w:name="ref-Brousseau.etal2018"/>
      <w:bookmarkEnd w:id="239"/>
      <w:r>
        <w:t xml:space="preserve">Brousseau, P.-M., D. Gravel, and I. T. </w:t>
      </w:r>
      <w:proofErr w:type="spellStart"/>
      <w:r>
        <w:t>Handa</w:t>
      </w:r>
      <w:proofErr w:type="spellEnd"/>
      <w:r>
        <w:t xml:space="preserve">. 2018. </w:t>
      </w:r>
      <w:hyperlink r:id="rId31">
        <w:r>
          <w:rPr>
            <w:rStyle w:val="Hyperlink"/>
          </w:rPr>
          <w:t xml:space="preserve">Trait matching and phylogeny as predictors of </w:t>
        </w:r>
        <w:proofErr w:type="spellStart"/>
        <w:r>
          <w:rPr>
            <w:rStyle w:val="Hyperlink"/>
          </w:rPr>
          <w:t>predatorprey</w:t>
        </w:r>
        <w:proofErr w:type="spellEnd"/>
        <w:r>
          <w:rPr>
            <w:rStyle w:val="Hyperlink"/>
          </w:rPr>
          <w:t xml:space="preserve"> interactions involving ground beetles</w:t>
        </w:r>
      </w:hyperlink>
      <w:r>
        <w:t>. Functional Ecology 32:192–202.</w:t>
      </w:r>
    </w:p>
    <w:p w14:paraId="7322D172" w14:textId="77777777" w:rsidR="0037766C" w:rsidRDefault="00000000">
      <w:pPr>
        <w:pStyle w:val="Bibliography"/>
      </w:pPr>
      <w:bookmarkStart w:id="241" w:name="ref-Burkner2017"/>
      <w:bookmarkEnd w:id="240"/>
      <w:proofErr w:type="spellStart"/>
      <w:r>
        <w:t>Bürkner</w:t>
      </w:r>
      <w:proofErr w:type="spellEnd"/>
      <w:r>
        <w:t xml:space="preserve">, P.-C. 2017. </w:t>
      </w:r>
      <w:hyperlink r:id="rId32">
        <w:r>
          <w:rPr>
            <w:rStyle w:val="Hyperlink"/>
          </w:rPr>
          <w:t>Brms: An R Package for Bayesian Multilevel Models Using Stan</w:t>
        </w:r>
      </w:hyperlink>
      <w:r>
        <w:t>. Journal of Statistical Software 80:1–28.</w:t>
      </w:r>
    </w:p>
    <w:p w14:paraId="19CA06D1" w14:textId="77777777" w:rsidR="0037766C" w:rsidRDefault="00000000">
      <w:pPr>
        <w:pStyle w:val="Bibliography"/>
      </w:pPr>
      <w:bookmarkStart w:id="242" w:name="ref-Carey.Wahl2011"/>
      <w:bookmarkEnd w:id="241"/>
      <w:r>
        <w:t xml:space="preserve">Carey, M. P., and D. H. Wahl. 2011. </w:t>
      </w:r>
      <w:hyperlink r:id="rId33">
        <w:r>
          <w:rPr>
            <w:rStyle w:val="Hyperlink"/>
          </w:rPr>
          <w:t>Foraging Modes of Predators and Behaviors of Prey Determine the Outcome of Multiple Predator Interactions</w:t>
        </w:r>
      </w:hyperlink>
      <w:r>
        <w:t>. Transactions of the American Fisheries Society 140:1015–1022.</w:t>
      </w:r>
    </w:p>
    <w:p w14:paraId="767431E6" w14:textId="77777777" w:rsidR="0037766C" w:rsidRDefault="00000000">
      <w:pPr>
        <w:pStyle w:val="Bibliography"/>
      </w:pPr>
      <w:bookmarkStart w:id="243" w:name="ref-Cere.etal2021"/>
      <w:bookmarkEnd w:id="242"/>
      <w:r>
        <w:t xml:space="preserve">Céré, J., P.-O. Montiglio, and C. D. Kelly. 2021. </w:t>
      </w:r>
      <w:hyperlink r:id="rId34">
        <w:r>
          <w:rPr>
            <w:rStyle w:val="Hyperlink"/>
          </w:rPr>
          <w:t>Indirect effect of familiarity on survival: A path analysis on video game data</w:t>
        </w:r>
      </w:hyperlink>
      <w:r>
        <w:t xml:space="preserve">. Animal </w:t>
      </w:r>
      <w:proofErr w:type="spellStart"/>
      <w:r>
        <w:t>Behaviour</w:t>
      </w:r>
      <w:proofErr w:type="spellEnd"/>
      <w:r>
        <w:t xml:space="preserve"> 181:105–116.</w:t>
      </w:r>
    </w:p>
    <w:p w14:paraId="62AB4AAD" w14:textId="77777777" w:rsidR="0037766C" w:rsidRDefault="00000000">
      <w:pPr>
        <w:pStyle w:val="Bibliography"/>
      </w:pPr>
      <w:bookmarkStart w:id="244" w:name="ref-Chang.etal2017"/>
      <w:bookmarkEnd w:id="243"/>
      <w:r>
        <w:t xml:space="preserve">Chang, C., H. Y. Teo, Y. Norma-Rashid, and D. Li. 2017. </w:t>
      </w:r>
      <w:hyperlink r:id="rId35">
        <w:r>
          <w:rPr>
            <w:rStyle w:val="Hyperlink"/>
          </w:rPr>
          <w:t xml:space="preserve">Predator personality and prey </w:t>
        </w:r>
        <w:proofErr w:type="spellStart"/>
        <w:r>
          <w:rPr>
            <w:rStyle w:val="Hyperlink"/>
          </w:rPr>
          <w:t>behavioural</w:t>
        </w:r>
        <w:proofErr w:type="spellEnd"/>
        <w:r>
          <w:rPr>
            <w:rStyle w:val="Hyperlink"/>
          </w:rPr>
          <w:t xml:space="preserve"> predictability jointly determine foraging performance</w:t>
        </w:r>
      </w:hyperlink>
      <w:r>
        <w:t>. Scientific Reports 7:40734.</w:t>
      </w:r>
    </w:p>
    <w:p w14:paraId="605CAE14" w14:textId="77777777" w:rsidR="0037766C" w:rsidRDefault="00000000">
      <w:pPr>
        <w:pStyle w:val="Bibliography"/>
      </w:pPr>
      <w:bookmarkStart w:id="245" w:name="X8f96d1d7960a4ec81bae6d97ed75b01618a8636"/>
      <w:bookmarkEnd w:id="244"/>
      <w:proofErr w:type="spellStart"/>
      <w:r>
        <w:t>Cleasby</w:t>
      </w:r>
      <w:proofErr w:type="spellEnd"/>
      <w:r>
        <w:t xml:space="preserve">, I. R., S. Nakagawa, and H. </w:t>
      </w:r>
      <w:proofErr w:type="spellStart"/>
      <w:r>
        <w:t>Schielzeth</w:t>
      </w:r>
      <w:proofErr w:type="spellEnd"/>
      <w:r>
        <w:t xml:space="preserve">. 2015. </w:t>
      </w:r>
      <w:hyperlink r:id="rId36">
        <w:r>
          <w:rPr>
            <w:rStyle w:val="Hyperlink"/>
          </w:rPr>
          <w:t xml:space="preserve">Quantifying the predictability of </w:t>
        </w:r>
        <w:proofErr w:type="spellStart"/>
        <w:r>
          <w:rPr>
            <w:rStyle w:val="Hyperlink"/>
          </w:rPr>
          <w:t>behaviour</w:t>
        </w:r>
        <w:proofErr w:type="spellEnd"/>
        <w:r>
          <w:rPr>
            <w:rStyle w:val="Hyperlink"/>
          </w:rPr>
          <w:t>: Statistical approaches for the study of between-individual variation in the within-individual variance</w:t>
        </w:r>
      </w:hyperlink>
      <w:r>
        <w:t>. Methods in Ecology and Evolution 6:27–37.</w:t>
      </w:r>
    </w:p>
    <w:p w14:paraId="5E8F304C" w14:textId="77777777" w:rsidR="0037766C" w:rsidRDefault="00000000">
      <w:pPr>
        <w:pStyle w:val="Bibliography"/>
      </w:pPr>
      <w:bookmarkStart w:id="246" w:name="ref-Courbin.etal2018"/>
      <w:bookmarkEnd w:id="245"/>
      <w:proofErr w:type="spellStart"/>
      <w:r>
        <w:t>Courbin</w:t>
      </w:r>
      <w:proofErr w:type="spellEnd"/>
      <w:r>
        <w:t xml:space="preserve">, N., A. Besnard, C. </w:t>
      </w:r>
      <w:proofErr w:type="spellStart"/>
      <w:r>
        <w:t>Péron</w:t>
      </w:r>
      <w:proofErr w:type="spellEnd"/>
      <w:r>
        <w:t xml:space="preserve">, C. </w:t>
      </w:r>
      <w:proofErr w:type="spellStart"/>
      <w:r>
        <w:t>Saraux</w:t>
      </w:r>
      <w:proofErr w:type="spellEnd"/>
      <w:r>
        <w:t xml:space="preserve">, J. Fort, S. Perret, J. </w:t>
      </w:r>
      <w:proofErr w:type="spellStart"/>
      <w:r>
        <w:t>Tornos</w:t>
      </w:r>
      <w:proofErr w:type="spellEnd"/>
      <w:r>
        <w:t xml:space="preserve">, and D. </w:t>
      </w:r>
      <w:proofErr w:type="spellStart"/>
      <w:r>
        <w:t>Grémillet</w:t>
      </w:r>
      <w:proofErr w:type="spellEnd"/>
      <w:r>
        <w:t xml:space="preserve">. 2018. </w:t>
      </w:r>
      <w:hyperlink r:id="rId37">
        <w:r>
          <w:rPr>
            <w:rStyle w:val="Hyperlink"/>
          </w:rPr>
          <w:t xml:space="preserve">Short-term prey field lability constrains individual </w:t>
        </w:r>
        <w:proofErr w:type="spellStart"/>
        <w:r>
          <w:rPr>
            <w:rStyle w:val="Hyperlink"/>
          </w:rPr>
          <w:t>specialisation</w:t>
        </w:r>
        <w:proofErr w:type="spellEnd"/>
        <w:r>
          <w:rPr>
            <w:rStyle w:val="Hyperlink"/>
          </w:rPr>
          <w:t xml:space="preserve"> in resource selection and foraging site fidelity in a marine predator</w:t>
        </w:r>
      </w:hyperlink>
      <w:r>
        <w:t>. Ecology Letters 21:1043–1054.</w:t>
      </w:r>
    </w:p>
    <w:p w14:paraId="363CB731" w14:textId="77777777" w:rsidR="0037766C" w:rsidRDefault="00000000">
      <w:pPr>
        <w:pStyle w:val="Bibliography"/>
      </w:pPr>
      <w:bookmarkStart w:id="247" w:name="ref-Davoren.etal2003"/>
      <w:bookmarkEnd w:id="246"/>
      <w:proofErr w:type="spellStart"/>
      <w:r>
        <w:t>Davoren</w:t>
      </w:r>
      <w:proofErr w:type="spellEnd"/>
      <w:r>
        <w:t xml:space="preserve">, G. K., W. A. </w:t>
      </w:r>
      <w:proofErr w:type="spellStart"/>
      <w:r>
        <w:t>Montevecchi</w:t>
      </w:r>
      <w:proofErr w:type="spellEnd"/>
      <w:r>
        <w:t xml:space="preserve">, and J. T. Anderson. 2003. </w:t>
      </w:r>
      <w:hyperlink r:id="rId38">
        <w:r>
          <w:rPr>
            <w:rStyle w:val="Hyperlink"/>
          </w:rPr>
          <w:t>Search Strategies of a Pursuit-Diving Marine Bird and the Persistence of Prey Patches</w:t>
        </w:r>
      </w:hyperlink>
      <w:r>
        <w:t>. Ecological Monographs 73:463–481.</w:t>
      </w:r>
    </w:p>
    <w:p w14:paraId="524C95A3" w14:textId="77777777" w:rsidR="0037766C" w:rsidRDefault="00000000">
      <w:pPr>
        <w:pStyle w:val="Bibliography"/>
      </w:pPr>
      <w:bookmarkStart w:id="248" w:name="ref-deGrissac.etal2016"/>
      <w:bookmarkEnd w:id="247"/>
      <w:r>
        <w:lastRenderedPageBreak/>
        <w:t xml:space="preserve">de </w:t>
      </w:r>
      <w:proofErr w:type="spellStart"/>
      <w:r>
        <w:t>Grissac</w:t>
      </w:r>
      <w:proofErr w:type="spellEnd"/>
      <w:r>
        <w:t xml:space="preserve">, S., L. </w:t>
      </w:r>
      <w:proofErr w:type="spellStart"/>
      <w:r>
        <w:t>Börger</w:t>
      </w:r>
      <w:proofErr w:type="spellEnd"/>
      <w:r>
        <w:t xml:space="preserve">, A. </w:t>
      </w:r>
      <w:proofErr w:type="spellStart"/>
      <w:r>
        <w:t>Guitteaud</w:t>
      </w:r>
      <w:proofErr w:type="spellEnd"/>
      <w:r>
        <w:t xml:space="preserve">, and H. </w:t>
      </w:r>
      <w:proofErr w:type="spellStart"/>
      <w:r>
        <w:t>Weimerskirch</w:t>
      </w:r>
      <w:proofErr w:type="spellEnd"/>
      <w:r>
        <w:t xml:space="preserve">. 2016. </w:t>
      </w:r>
      <w:hyperlink r:id="rId39">
        <w:r>
          <w:rPr>
            <w:rStyle w:val="Hyperlink"/>
          </w:rPr>
          <w:t>Contrasting movement strategies among juvenile albatrosses and petrels</w:t>
        </w:r>
      </w:hyperlink>
      <w:r>
        <w:t>. Scientific Reports 6:26103.</w:t>
      </w:r>
    </w:p>
    <w:p w14:paraId="5F1568F4" w14:textId="77777777" w:rsidR="0037766C" w:rsidRDefault="00000000">
      <w:pPr>
        <w:pStyle w:val="Bibliography"/>
      </w:pPr>
      <w:bookmarkStart w:id="249" w:name="ref-Dukas1998"/>
      <w:bookmarkEnd w:id="248"/>
      <w:proofErr w:type="spellStart"/>
      <w:r>
        <w:t>Dukas</w:t>
      </w:r>
      <w:proofErr w:type="spellEnd"/>
      <w:r>
        <w:t>, R. 1998. Evolutionary ecology of learning. Pages 129–174 Cognitive ecology: The evolutionary ecology of information processing and decision making. University of Chicago Press, Chicago.</w:t>
      </w:r>
    </w:p>
    <w:p w14:paraId="53683134" w14:textId="77777777" w:rsidR="0037766C" w:rsidRDefault="00000000">
      <w:pPr>
        <w:pStyle w:val="Bibliography"/>
      </w:pPr>
      <w:bookmarkStart w:id="250" w:name="ref-Dukas2019"/>
      <w:bookmarkEnd w:id="249"/>
      <w:proofErr w:type="spellStart"/>
      <w:r>
        <w:t>Dukas</w:t>
      </w:r>
      <w:proofErr w:type="spellEnd"/>
      <w:r>
        <w:t xml:space="preserve">, R. 2019. </w:t>
      </w:r>
      <w:hyperlink r:id="rId40">
        <w:r>
          <w:rPr>
            <w:rStyle w:val="Hyperlink"/>
          </w:rPr>
          <w:t xml:space="preserve">Animal expertise: Mechanisms, </w:t>
        </w:r>
        <w:proofErr w:type="gramStart"/>
        <w:r>
          <w:rPr>
            <w:rStyle w:val="Hyperlink"/>
          </w:rPr>
          <w:t>ecology</w:t>
        </w:r>
        <w:proofErr w:type="gramEnd"/>
        <w:r>
          <w:rPr>
            <w:rStyle w:val="Hyperlink"/>
          </w:rPr>
          <w:t xml:space="preserve"> and evolution</w:t>
        </w:r>
      </w:hyperlink>
      <w:r>
        <w:t xml:space="preserve">. Animal </w:t>
      </w:r>
      <w:proofErr w:type="spellStart"/>
      <w:r>
        <w:t>Behaviour</w:t>
      </w:r>
      <w:proofErr w:type="spellEnd"/>
      <w:r>
        <w:t xml:space="preserve"> 147:199–210.</w:t>
      </w:r>
    </w:p>
    <w:p w14:paraId="5F348C8D" w14:textId="77777777" w:rsidR="0037766C" w:rsidRDefault="00000000">
      <w:pPr>
        <w:pStyle w:val="Bibliography"/>
      </w:pPr>
      <w:bookmarkStart w:id="251" w:name="ref-Duthie.etal2021"/>
      <w:bookmarkEnd w:id="250"/>
      <w:r>
        <w:t xml:space="preserve">Duthie, A. B., J. </w:t>
      </w:r>
      <w:proofErr w:type="spellStart"/>
      <w:r>
        <w:t>Minderman</w:t>
      </w:r>
      <w:proofErr w:type="spellEnd"/>
      <w:r>
        <w:t xml:space="preserve">, O. S. </w:t>
      </w:r>
      <w:proofErr w:type="spellStart"/>
      <w:r>
        <w:t>Rakotonarivo</w:t>
      </w:r>
      <w:proofErr w:type="spellEnd"/>
      <w:r>
        <w:t xml:space="preserve">, G. Ochoa, and N. </w:t>
      </w:r>
      <w:proofErr w:type="spellStart"/>
      <w:r>
        <w:t>Bunnefeld</w:t>
      </w:r>
      <w:proofErr w:type="spellEnd"/>
      <w:r>
        <w:t xml:space="preserve">. 2021. </w:t>
      </w:r>
      <w:hyperlink r:id="rId41">
        <w:r>
          <w:rPr>
            <w:rStyle w:val="Hyperlink"/>
          </w:rPr>
          <w:t>Online multiplayer games as virtual laboratories for collecting data on social-ecological decision making</w:t>
        </w:r>
      </w:hyperlink>
      <w:r>
        <w:t>. Conservation Biology 35:1051–1053.</w:t>
      </w:r>
    </w:p>
    <w:p w14:paraId="7E00F64E" w14:textId="77777777" w:rsidR="0037766C" w:rsidRDefault="00000000">
      <w:pPr>
        <w:pStyle w:val="Bibliography"/>
      </w:pPr>
      <w:bookmarkStart w:id="252" w:name="ref-Edgell.Rochette2009a"/>
      <w:bookmarkEnd w:id="251"/>
      <w:r>
        <w:t xml:space="preserve">Edgell, T. C., and R. Rochette. 2009. </w:t>
      </w:r>
      <w:hyperlink r:id="rId42">
        <w:r>
          <w:rPr>
            <w:rStyle w:val="Hyperlink"/>
          </w:rPr>
          <w:t xml:space="preserve">Prey-induced changes to a predator’s </w:t>
        </w:r>
        <w:proofErr w:type="spellStart"/>
        <w:r>
          <w:rPr>
            <w:rStyle w:val="Hyperlink"/>
          </w:rPr>
          <w:t>behaviour</w:t>
        </w:r>
        <w:proofErr w:type="spellEnd"/>
        <w:r>
          <w:rPr>
            <w:rStyle w:val="Hyperlink"/>
          </w:rPr>
          <w:t xml:space="preserve"> and morphology: Implications for </w:t>
        </w:r>
        <w:proofErr w:type="spellStart"/>
        <w:r>
          <w:rPr>
            <w:rStyle w:val="Hyperlink"/>
          </w:rPr>
          <w:t>shellclaw</w:t>
        </w:r>
        <w:proofErr w:type="spellEnd"/>
        <w:r>
          <w:rPr>
            <w:rStyle w:val="Hyperlink"/>
          </w:rPr>
          <w:t xml:space="preserve"> covariance in the northwest Atlantic</w:t>
        </w:r>
      </w:hyperlink>
      <w:r>
        <w:t>. Journal of Experimental Marine Biology and Ecology 382:1–7.</w:t>
      </w:r>
    </w:p>
    <w:p w14:paraId="05F5FC8F" w14:textId="77777777" w:rsidR="0037766C" w:rsidRDefault="00000000">
      <w:pPr>
        <w:pStyle w:val="Bibliography"/>
      </w:pPr>
      <w:bookmarkStart w:id="253" w:name="ref-Edwards.Jackson1994"/>
      <w:bookmarkEnd w:id="252"/>
      <w:r>
        <w:t xml:space="preserve">Edwards, G. B., and R. R. Jackson. 1994. </w:t>
      </w:r>
      <w:hyperlink r:id="rId43">
        <w:r>
          <w:rPr>
            <w:rStyle w:val="Hyperlink"/>
          </w:rPr>
          <w:t xml:space="preserve">The role of experience in the development of predatory </w:t>
        </w:r>
        <w:proofErr w:type="spellStart"/>
        <w:r>
          <w:rPr>
            <w:rStyle w:val="Hyperlink"/>
          </w:rPr>
          <w:t>behaviour</w:t>
        </w:r>
        <w:proofErr w:type="spellEnd"/>
        <w:r>
          <w:rPr>
            <w:rStyle w:val="Hyperlink"/>
          </w:rPr>
          <w:t xml:space="preserve"> in </w:t>
        </w:r>
        <w:proofErr w:type="spellStart"/>
        <w:r>
          <w:rPr>
            <w:rStyle w:val="Hyperlink"/>
          </w:rPr>
          <w:t>Phidippus</w:t>
        </w:r>
        <w:proofErr w:type="spellEnd"/>
        <w:r>
          <w:rPr>
            <w:rStyle w:val="Hyperlink"/>
          </w:rPr>
          <w:t xml:space="preserve"> regius, a jumping spider (Araneae, </w:t>
        </w:r>
        <w:proofErr w:type="spellStart"/>
        <w:r>
          <w:rPr>
            <w:rStyle w:val="Hyperlink"/>
          </w:rPr>
          <w:t>Salticidae</w:t>
        </w:r>
        <w:proofErr w:type="spellEnd"/>
        <w:r>
          <w:rPr>
            <w:rStyle w:val="Hyperlink"/>
          </w:rPr>
          <w:t>) from Florida</w:t>
        </w:r>
      </w:hyperlink>
      <w:r>
        <w:t>. New Zealand Journal of Zoology 21:269–277.</w:t>
      </w:r>
    </w:p>
    <w:p w14:paraId="48E6B4EB" w14:textId="77777777" w:rsidR="0037766C" w:rsidRDefault="00000000">
      <w:pPr>
        <w:pStyle w:val="Bibliography"/>
      </w:pPr>
      <w:bookmarkStart w:id="254" w:name="ref-Endler1991"/>
      <w:bookmarkEnd w:id="253"/>
      <w:proofErr w:type="spellStart"/>
      <w:r>
        <w:t>Endler</w:t>
      </w:r>
      <w:proofErr w:type="spellEnd"/>
      <w:r>
        <w:t xml:space="preserve">, J. A. 1991. Interactions between predators and prey. Pages 169–196 </w:t>
      </w:r>
      <w:r>
        <w:rPr>
          <w:i/>
          <w:iCs/>
        </w:rPr>
        <w:t>in</w:t>
      </w:r>
      <w:r>
        <w:t xml:space="preserve"> J. R. Krebs and N. B. Davies, editors. </w:t>
      </w:r>
      <w:proofErr w:type="spellStart"/>
      <w:r>
        <w:t>Behavioural</w:t>
      </w:r>
      <w:proofErr w:type="spellEnd"/>
      <w:r>
        <w:t xml:space="preserve"> Ecology. Third. Blackwell, Oxford.</w:t>
      </w:r>
    </w:p>
    <w:p w14:paraId="55B77356" w14:textId="77777777" w:rsidR="0037766C" w:rsidRDefault="00000000">
      <w:pPr>
        <w:pStyle w:val="Bibliography"/>
      </w:pPr>
      <w:bookmarkStart w:id="255" w:name="ref-Estes.etal2003"/>
      <w:bookmarkEnd w:id="254"/>
      <w:r>
        <w:t xml:space="preserve">Estes, J. A., M. L. </w:t>
      </w:r>
      <w:proofErr w:type="spellStart"/>
      <w:r>
        <w:t>Riedman</w:t>
      </w:r>
      <w:proofErr w:type="spellEnd"/>
      <w:r>
        <w:t xml:space="preserve">, M. M. </w:t>
      </w:r>
      <w:proofErr w:type="spellStart"/>
      <w:r>
        <w:t>Staedler</w:t>
      </w:r>
      <w:proofErr w:type="spellEnd"/>
      <w:r>
        <w:t xml:space="preserve">, M. T. Tinker, and B. E. Lyon. 2003. </w:t>
      </w:r>
      <w:hyperlink r:id="rId44">
        <w:r>
          <w:rPr>
            <w:rStyle w:val="Hyperlink"/>
          </w:rPr>
          <w:t>Individual variation in prey selection by sea otters: Patterns, causes and implications</w:t>
        </w:r>
      </w:hyperlink>
      <w:r>
        <w:t>. Journal of Animal Ecology 72:144–155.</w:t>
      </w:r>
    </w:p>
    <w:p w14:paraId="79D08D85" w14:textId="77777777" w:rsidR="0037766C" w:rsidRDefault="00000000">
      <w:pPr>
        <w:pStyle w:val="Bibliography"/>
      </w:pPr>
      <w:bookmarkStart w:id="256" w:name="ref-FraserFranco.etal2022"/>
      <w:bookmarkEnd w:id="255"/>
      <w:r>
        <w:t xml:space="preserve">Fraser Franco, M., F. Santostefano, C. D. Kelly, and P.-O. Montiglio. 2022. </w:t>
      </w:r>
      <w:hyperlink r:id="rId45">
        <w:r>
          <w:rPr>
            <w:rStyle w:val="Hyperlink"/>
          </w:rPr>
          <w:t>Studying predator foraging mode and hunting success at the individual level with an online videogame</w:t>
        </w:r>
      </w:hyperlink>
      <w:r>
        <w:t>. Behavioral Ecology 33:967–978.</w:t>
      </w:r>
    </w:p>
    <w:p w14:paraId="50D21B01" w14:textId="77777777" w:rsidR="0037766C" w:rsidRDefault="00000000">
      <w:pPr>
        <w:pStyle w:val="Bibliography"/>
      </w:pPr>
      <w:bookmarkStart w:id="257" w:name="ref-Gabry.Cesnovar2021"/>
      <w:bookmarkEnd w:id="256"/>
      <w:proofErr w:type="spellStart"/>
      <w:r>
        <w:t>Gabry</w:t>
      </w:r>
      <w:proofErr w:type="spellEnd"/>
      <w:r>
        <w:t xml:space="preserve">, J., and R. </w:t>
      </w:r>
      <w:proofErr w:type="spellStart"/>
      <w:r>
        <w:t>Češnovar</w:t>
      </w:r>
      <w:proofErr w:type="spellEnd"/>
      <w:r>
        <w:t xml:space="preserve">. 2021. </w:t>
      </w:r>
      <w:proofErr w:type="spellStart"/>
      <w:r>
        <w:t>Cmdstanr</w:t>
      </w:r>
      <w:proofErr w:type="spellEnd"/>
      <w:r>
        <w:t>: R Interface to "</w:t>
      </w:r>
      <w:proofErr w:type="spellStart"/>
      <w:r>
        <w:t>CmdStan</w:t>
      </w:r>
      <w:proofErr w:type="spellEnd"/>
      <w:r>
        <w:t>".</w:t>
      </w:r>
    </w:p>
    <w:p w14:paraId="2762E096" w14:textId="77777777" w:rsidR="0037766C" w:rsidRDefault="00000000">
      <w:pPr>
        <w:pStyle w:val="Bibliography"/>
      </w:pPr>
      <w:bookmarkStart w:id="258" w:name="ref-Griffen.etal2012"/>
      <w:bookmarkEnd w:id="257"/>
      <w:proofErr w:type="spellStart"/>
      <w:r>
        <w:t>Griffen</w:t>
      </w:r>
      <w:proofErr w:type="spellEnd"/>
      <w:r>
        <w:t xml:space="preserve">, B. D., B. J. Toscano, and J. </w:t>
      </w:r>
      <w:proofErr w:type="spellStart"/>
      <w:r>
        <w:t>Gatto</w:t>
      </w:r>
      <w:proofErr w:type="spellEnd"/>
      <w:r>
        <w:t xml:space="preserve">. 2012. </w:t>
      </w:r>
      <w:hyperlink r:id="rId46">
        <w:r>
          <w:rPr>
            <w:rStyle w:val="Hyperlink"/>
          </w:rPr>
          <w:t>The role of individual behavior type in mediating indirect interactions</w:t>
        </w:r>
      </w:hyperlink>
      <w:r>
        <w:t>. Ecology 93:1935–1943.</w:t>
      </w:r>
    </w:p>
    <w:p w14:paraId="174EB190" w14:textId="77777777" w:rsidR="0037766C" w:rsidRDefault="00000000">
      <w:pPr>
        <w:pStyle w:val="Bibliography"/>
      </w:pPr>
      <w:bookmarkStart w:id="259" w:name="ref-Hanifin.etal2008"/>
      <w:bookmarkEnd w:id="258"/>
      <w:proofErr w:type="spellStart"/>
      <w:r>
        <w:t>Hanifin</w:t>
      </w:r>
      <w:proofErr w:type="spellEnd"/>
      <w:r>
        <w:t xml:space="preserve">, C. T., E. D. B. Jr, and E. D. B. </w:t>
      </w:r>
      <w:proofErr w:type="spellStart"/>
      <w:r>
        <w:t>Iii</w:t>
      </w:r>
      <w:proofErr w:type="spellEnd"/>
      <w:r>
        <w:t xml:space="preserve">. 2008. </w:t>
      </w:r>
      <w:hyperlink r:id="rId47">
        <w:r>
          <w:rPr>
            <w:rStyle w:val="Hyperlink"/>
          </w:rPr>
          <w:t>Phenotypic Mismatches Reveal Escape from Arms-Race Coevolution</w:t>
        </w:r>
      </w:hyperlink>
      <w:r>
        <w:t xml:space="preserve">. PLOS Biology </w:t>
      </w:r>
      <w:proofErr w:type="gramStart"/>
      <w:r>
        <w:t>6:e</w:t>
      </w:r>
      <w:proofErr w:type="gramEnd"/>
      <w:r>
        <w:t>60.</w:t>
      </w:r>
    </w:p>
    <w:p w14:paraId="40FE9756" w14:textId="77777777" w:rsidR="0037766C" w:rsidRDefault="00000000">
      <w:pPr>
        <w:pStyle w:val="Bibliography"/>
      </w:pPr>
      <w:bookmarkStart w:id="260" w:name="ref-Heithaus.etal2018"/>
      <w:bookmarkEnd w:id="259"/>
      <w:proofErr w:type="spellStart"/>
      <w:r>
        <w:t>Heithaus</w:t>
      </w:r>
      <w:proofErr w:type="spellEnd"/>
      <w:r>
        <w:t xml:space="preserve">, M. R., L. M. Dill, and J. J. </w:t>
      </w:r>
      <w:proofErr w:type="spellStart"/>
      <w:r>
        <w:t>Kiszka</w:t>
      </w:r>
      <w:proofErr w:type="spellEnd"/>
      <w:r>
        <w:t xml:space="preserve">. 2018. </w:t>
      </w:r>
      <w:hyperlink r:id="rId48">
        <w:r>
          <w:rPr>
            <w:rStyle w:val="Hyperlink"/>
          </w:rPr>
          <w:t>Feeding strategies and tactics</w:t>
        </w:r>
      </w:hyperlink>
      <w:r>
        <w:t xml:space="preserve">. Pages 354–363 </w:t>
      </w:r>
      <w:r>
        <w:rPr>
          <w:i/>
          <w:iCs/>
        </w:rPr>
        <w:t>in</w:t>
      </w:r>
      <w:r>
        <w:t xml:space="preserve"> B. </w:t>
      </w:r>
      <w:proofErr w:type="spellStart"/>
      <w:r>
        <w:t>Würsig</w:t>
      </w:r>
      <w:proofErr w:type="spellEnd"/>
      <w:r>
        <w:t xml:space="preserve">, J. G. M. </w:t>
      </w:r>
      <w:proofErr w:type="spellStart"/>
      <w:r>
        <w:t>Thewissen</w:t>
      </w:r>
      <w:proofErr w:type="spellEnd"/>
      <w:r>
        <w:t>, and K. M. Kovacs, editors. Encyclopedia of Marine Mammals (Third Edition). Academic Press.</w:t>
      </w:r>
    </w:p>
    <w:p w14:paraId="020096A9" w14:textId="77777777" w:rsidR="0037766C" w:rsidRDefault="00000000">
      <w:pPr>
        <w:pStyle w:val="Bibliography"/>
      </w:pPr>
      <w:bookmarkStart w:id="261" w:name="ref-Holm.etal2019"/>
      <w:bookmarkEnd w:id="260"/>
      <w:r>
        <w:t xml:space="preserve">Holm, M. W., R. Rodríguez-Torres, B. W. Hansen, and R. Almeda. 2019. </w:t>
      </w:r>
      <w:hyperlink r:id="rId49">
        <w:r>
          <w:rPr>
            <w:rStyle w:val="Hyperlink"/>
          </w:rPr>
          <w:t>Influence of behavioral plasticity and foraging strategy on starvation tolerance of planktonic copepods</w:t>
        </w:r>
      </w:hyperlink>
      <w:r>
        <w:t>. Journal of Experimental Marine Biology and Ecology 511:19–27.</w:t>
      </w:r>
    </w:p>
    <w:p w14:paraId="6BA091C1" w14:textId="77777777" w:rsidR="0037766C" w:rsidRDefault="00000000">
      <w:pPr>
        <w:pStyle w:val="Bibliography"/>
      </w:pPr>
      <w:bookmarkStart w:id="262" w:name="ref-Huey.Pianka1981"/>
      <w:bookmarkEnd w:id="261"/>
      <w:r>
        <w:t xml:space="preserve">Huey, R. B., and E. R. </w:t>
      </w:r>
      <w:proofErr w:type="spellStart"/>
      <w:r>
        <w:t>Pianka</w:t>
      </w:r>
      <w:proofErr w:type="spellEnd"/>
      <w:r>
        <w:t xml:space="preserve">. 1981. </w:t>
      </w:r>
      <w:hyperlink r:id="rId50">
        <w:r>
          <w:rPr>
            <w:rStyle w:val="Hyperlink"/>
          </w:rPr>
          <w:t>Ecological consequences of foraging mode</w:t>
        </w:r>
      </w:hyperlink>
      <w:r>
        <w:t>. Ecology 62:991–999.</w:t>
      </w:r>
    </w:p>
    <w:p w14:paraId="0A049A72" w14:textId="77777777" w:rsidR="0037766C" w:rsidRDefault="00000000">
      <w:pPr>
        <w:pStyle w:val="Bibliography"/>
      </w:pPr>
      <w:bookmarkStart w:id="263" w:name="ref-Ishii.Shimada2010"/>
      <w:bookmarkEnd w:id="262"/>
      <w:r>
        <w:t xml:space="preserve">Ishii, Y., and M. Shimada. 2010. </w:t>
      </w:r>
      <w:hyperlink r:id="rId51">
        <w:r>
          <w:rPr>
            <w:rStyle w:val="Hyperlink"/>
          </w:rPr>
          <w:t>The effect of learning and search images on predator-prey interactions</w:t>
        </w:r>
      </w:hyperlink>
      <w:r>
        <w:t>. Population Ecology 52:27.</w:t>
      </w:r>
    </w:p>
    <w:p w14:paraId="6DA5BF3C" w14:textId="77777777" w:rsidR="0037766C" w:rsidRDefault="00000000">
      <w:pPr>
        <w:pStyle w:val="Bibliography"/>
      </w:pPr>
      <w:bookmarkStart w:id="264" w:name="ref-Johnson.Wilbrecht2011"/>
      <w:bookmarkEnd w:id="263"/>
      <w:r>
        <w:lastRenderedPageBreak/>
        <w:t xml:space="preserve">Johnson, C., and L. </w:t>
      </w:r>
      <w:proofErr w:type="spellStart"/>
      <w:r>
        <w:t>Wilbrecht</w:t>
      </w:r>
      <w:proofErr w:type="spellEnd"/>
      <w:r>
        <w:t xml:space="preserve">. 2011. </w:t>
      </w:r>
      <w:hyperlink r:id="rId52">
        <w:r>
          <w:rPr>
            <w:rStyle w:val="Hyperlink"/>
          </w:rPr>
          <w:t>Juvenile mice show greater flexibility in multiple choice reversal learning than adults</w:t>
        </w:r>
      </w:hyperlink>
      <w:r>
        <w:t>. Developmental Cognitive Neuroscience 1:540–551.</w:t>
      </w:r>
    </w:p>
    <w:p w14:paraId="0AA64701" w14:textId="77777777" w:rsidR="0037766C" w:rsidRDefault="00000000">
      <w:pPr>
        <w:pStyle w:val="Bibliography"/>
      </w:pPr>
      <w:bookmarkStart w:id="265" w:name="ref-Karkarey.etal2017"/>
      <w:bookmarkEnd w:id="264"/>
      <w:proofErr w:type="spellStart"/>
      <w:r>
        <w:t>Karkarey</w:t>
      </w:r>
      <w:proofErr w:type="spellEnd"/>
      <w:r>
        <w:t xml:space="preserve">, R., T. </w:t>
      </w:r>
      <w:proofErr w:type="spellStart"/>
      <w:r>
        <w:t>Alcoverro</w:t>
      </w:r>
      <w:proofErr w:type="spellEnd"/>
      <w:r>
        <w:t xml:space="preserve">, S. Kumar, and R. Arthur. 2017. </w:t>
      </w:r>
      <w:hyperlink r:id="rId53">
        <w:r>
          <w:rPr>
            <w:rStyle w:val="Hyperlink"/>
          </w:rPr>
          <w:t>Coping with catastrophe: Foraging plasticity enables a benthic predator to survive in rapidly degrading coral reefs</w:t>
        </w:r>
      </w:hyperlink>
      <w:r>
        <w:t xml:space="preserve">. Animal </w:t>
      </w:r>
      <w:proofErr w:type="spellStart"/>
      <w:r>
        <w:t>Behaviour</w:t>
      </w:r>
      <w:proofErr w:type="spellEnd"/>
      <w:r>
        <w:t xml:space="preserve"> 131:13–22.</w:t>
      </w:r>
    </w:p>
    <w:p w14:paraId="27FE9B8D" w14:textId="77777777" w:rsidR="0037766C" w:rsidRDefault="00000000">
      <w:pPr>
        <w:pStyle w:val="Bibliography"/>
      </w:pPr>
      <w:bookmarkStart w:id="266" w:name="ref-Kelley.Magurran2011"/>
      <w:bookmarkEnd w:id="265"/>
      <w:r>
        <w:t xml:space="preserve">Kelley, J. L., and A. E. </w:t>
      </w:r>
      <w:proofErr w:type="spellStart"/>
      <w:r>
        <w:t>Magurran</w:t>
      </w:r>
      <w:proofErr w:type="spellEnd"/>
      <w:r>
        <w:t xml:space="preserve">. 2011. </w:t>
      </w:r>
      <w:hyperlink r:id="rId54">
        <w:r>
          <w:rPr>
            <w:rStyle w:val="Hyperlink"/>
          </w:rPr>
          <w:t xml:space="preserve">Learned </w:t>
        </w:r>
        <w:proofErr w:type="spellStart"/>
        <w:r>
          <w:rPr>
            <w:rStyle w:val="Hyperlink"/>
          </w:rPr>
          <w:t>Defences</w:t>
        </w:r>
        <w:proofErr w:type="spellEnd"/>
        <w:r>
          <w:rPr>
            <w:rStyle w:val="Hyperlink"/>
          </w:rPr>
          <w:t xml:space="preserve"> and </w:t>
        </w:r>
        <w:proofErr w:type="spellStart"/>
        <w:r>
          <w:rPr>
            <w:rStyle w:val="Hyperlink"/>
          </w:rPr>
          <w:t>Counterdefences</w:t>
        </w:r>
        <w:proofErr w:type="spellEnd"/>
        <w:r>
          <w:rPr>
            <w:rStyle w:val="Hyperlink"/>
          </w:rPr>
          <w:t xml:space="preserve"> in Predator</w:t>
        </w:r>
      </w:hyperlink>
      <w:r>
        <w:t>. Pages 36–58 Fish Cognition and Behavior. John Wiley &amp; Sons, Ltd.</w:t>
      </w:r>
    </w:p>
    <w:p w14:paraId="6DA22DD0" w14:textId="77777777" w:rsidR="0037766C" w:rsidRDefault="00000000">
      <w:pPr>
        <w:pStyle w:val="Bibliography"/>
      </w:pPr>
      <w:bookmarkStart w:id="267" w:name="X861472cb300cb4fe47c34b2285e8585ed9d2165"/>
      <w:bookmarkEnd w:id="266"/>
      <w:proofErr w:type="spellStart"/>
      <w:r>
        <w:t>Kernaléguen</w:t>
      </w:r>
      <w:proofErr w:type="spellEnd"/>
      <w:r>
        <w:t xml:space="preserve">, L., J. P. Y. </w:t>
      </w:r>
      <w:proofErr w:type="spellStart"/>
      <w:r>
        <w:t>Arnould</w:t>
      </w:r>
      <w:proofErr w:type="spellEnd"/>
      <w:r>
        <w:t xml:space="preserve">, C. </w:t>
      </w:r>
      <w:proofErr w:type="spellStart"/>
      <w:r>
        <w:t>Guinet</w:t>
      </w:r>
      <w:proofErr w:type="spellEnd"/>
      <w:r>
        <w:t xml:space="preserve">, and Y. </w:t>
      </w:r>
      <w:proofErr w:type="spellStart"/>
      <w:r>
        <w:t>Cherel</w:t>
      </w:r>
      <w:proofErr w:type="spellEnd"/>
      <w:r>
        <w:t xml:space="preserve">. 2015. </w:t>
      </w:r>
      <w:hyperlink r:id="rId55">
        <w:r>
          <w:rPr>
            <w:rStyle w:val="Hyperlink"/>
          </w:rPr>
          <w:t>Determinants of individual foraging specialization in large marine vertebrates, the Antarctic and subantarctic fur seals</w:t>
        </w:r>
      </w:hyperlink>
      <w:r>
        <w:t>. Journal of Animal Ecology 84:1081–1091.</w:t>
      </w:r>
    </w:p>
    <w:p w14:paraId="01C46A3F" w14:textId="77777777" w:rsidR="0037766C" w:rsidRDefault="00000000">
      <w:pPr>
        <w:pStyle w:val="Bibliography"/>
      </w:pPr>
      <w:bookmarkStart w:id="268" w:name="ref-Kishida.etal2006"/>
      <w:bookmarkEnd w:id="267"/>
      <w:r>
        <w:t xml:space="preserve">Kishida, O., Y. Mizuta, and K. Nishimura. 2006. </w:t>
      </w:r>
      <w:hyperlink r:id="rId56">
        <w:r>
          <w:rPr>
            <w:rStyle w:val="Hyperlink"/>
          </w:rPr>
          <w:t>Reciprocal Phenotypic Plasticity in a Predator</w:t>
        </w:r>
      </w:hyperlink>
      <w:r>
        <w:t>. Ecology 87:1599–1604.</w:t>
      </w:r>
    </w:p>
    <w:p w14:paraId="672C92BB" w14:textId="77777777" w:rsidR="0037766C" w:rsidRDefault="00000000">
      <w:pPr>
        <w:pStyle w:val="Bibliography"/>
      </w:pPr>
      <w:bookmarkStart w:id="269" w:name="ref-Kishida.etal2009"/>
      <w:bookmarkEnd w:id="268"/>
      <w:r>
        <w:t xml:space="preserve">Kishida, O., G. C. Trussell, and K. Nishimura. 2009. </w:t>
      </w:r>
      <w:hyperlink r:id="rId57">
        <w:r>
          <w:rPr>
            <w:rStyle w:val="Hyperlink"/>
          </w:rPr>
          <w:t>Top-down effects on antagonistic inducible defense and offense</w:t>
        </w:r>
      </w:hyperlink>
      <w:r>
        <w:t>. Ecology 90:1217–1226.</w:t>
      </w:r>
    </w:p>
    <w:p w14:paraId="3405F158" w14:textId="77777777" w:rsidR="0037766C" w:rsidRDefault="00000000">
      <w:pPr>
        <w:pStyle w:val="Bibliography"/>
      </w:pPr>
      <w:bookmarkStart w:id="270" w:name="ref-Kobler.etal2009"/>
      <w:bookmarkEnd w:id="269"/>
      <w:proofErr w:type="spellStart"/>
      <w:r>
        <w:t>Kobler</w:t>
      </w:r>
      <w:proofErr w:type="spellEnd"/>
      <w:r>
        <w:t xml:space="preserve">, A., T. </w:t>
      </w:r>
      <w:proofErr w:type="spellStart"/>
      <w:r>
        <w:t>Klefoth</w:t>
      </w:r>
      <w:proofErr w:type="spellEnd"/>
      <w:r>
        <w:t xml:space="preserve">, T. </w:t>
      </w:r>
      <w:proofErr w:type="spellStart"/>
      <w:r>
        <w:t>Mehner</w:t>
      </w:r>
      <w:proofErr w:type="spellEnd"/>
      <w:r>
        <w:t xml:space="preserve">, and R. </w:t>
      </w:r>
      <w:proofErr w:type="spellStart"/>
      <w:r>
        <w:t>Arlinghaus</w:t>
      </w:r>
      <w:proofErr w:type="spellEnd"/>
      <w:r>
        <w:t xml:space="preserve">. 2009. </w:t>
      </w:r>
      <w:hyperlink r:id="rId58">
        <w:r>
          <w:rPr>
            <w:rStyle w:val="Hyperlink"/>
          </w:rPr>
          <w:t xml:space="preserve">Coexistence of </w:t>
        </w:r>
        <w:proofErr w:type="spellStart"/>
        <w:r>
          <w:rPr>
            <w:rStyle w:val="Hyperlink"/>
          </w:rPr>
          <w:t>behavioural</w:t>
        </w:r>
        <w:proofErr w:type="spellEnd"/>
        <w:r>
          <w:rPr>
            <w:rStyle w:val="Hyperlink"/>
          </w:rPr>
          <w:t xml:space="preserve"> types in an aquatic top predator: A response to resource limitation?</w:t>
        </w:r>
      </w:hyperlink>
      <w:r>
        <w:t xml:space="preserve"> </w:t>
      </w:r>
      <w:proofErr w:type="spellStart"/>
      <w:r>
        <w:t>Oecologia</w:t>
      </w:r>
      <w:proofErr w:type="spellEnd"/>
      <w:r>
        <w:t xml:space="preserve"> 161:837–847.</w:t>
      </w:r>
    </w:p>
    <w:p w14:paraId="63088C8A" w14:textId="77777777" w:rsidR="0037766C" w:rsidRDefault="00000000">
      <w:pPr>
        <w:pStyle w:val="Bibliography"/>
      </w:pPr>
      <w:bookmarkStart w:id="271" w:name="ref-leeDoubleHierarchicalGeneralized2006"/>
      <w:bookmarkEnd w:id="270"/>
      <w:r>
        <w:t xml:space="preserve">Lee, Y., and J. A. </w:t>
      </w:r>
      <w:proofErr w:type="spellStart"/>
      <w:r>
        <w:t>Nelder</w:t>
      </w:r>
      <w:proofErr w:type="spellEnd"/>
      <w:r>
        <w:t xml:space="preserve">. 2006. </w:t>
      </w:r>
      <w:hyperlink r:id="rId59">
        <w:r>
          <w:rPr>
            <w:rStyle w:val="Hyperlink"/>
          </w:rPr>
          <w:t>Double hierarchical generalized linear models (with discussion)</w:t>
        </w:r>
      </w:hyperlink>
      <w:r>
        <w:t>. Journal of the Royal Statistical Society: Series C (Applied Statistics) 55:139–185.</w:t>
      </w:r>
    </w:p>
    <w:p w14:paraId="5A048696" w14:textId="77777777" w:rsidR="0037766C" w:rsidRDefault="00000000">
      <w:pPr>
        <w:pStyle w:val="Bibliography"/>
      </w:pPr>
      <w:bookmarkStart w:id="272" w:name="X6c7e3aeb277c8347e9da059dcf5014bc78fbbe9"/>
      <w:bookmarkEnd w:id="271"/>
      <w:r>
        <w:t xml:space="preserve">MacDonald, K. 2007. </w:t>
      </w:r>
      <w:hyperlink r:id="rId60">
        <w:r>
          <w:rPr>
            <w:rStyle w:val="Hyperlink"/>
          </w:rPr>
          <w:t>Cross-cultural Comparison of Learning in Human Hunting</w:t>
        </w:r>
      </w:hyperlink>
      <w:r>
        <w:t>. Human Nature 18:386–402.</w:t>
      </w:r>
    </w:p>
    <w:p w14:paraId="7AAC1D61" w14:textId="77777777" w:rsidR="0037766C" w:rsidRDefault="00000000">
      <w:pPr>
        <w:pStyle w:val="Bibliography"/>
      </w:pPr>
      <w:bookmarkStart w:id="273" w:name="ref-Manlick.etal2021"/>
      <w:bookmarkEnd w:id="272"/>
      <w:proofErr w:type="spellStart"/>
      <w:r>
        <w:t>Manlick</w:t>
      </w:r>
      <w:proofErr w:type="spellEnd"/>
      <w:r>
        <w:t xml:space="preserve">, P. J., K. Maldonado, and S. D. Newsome. 2021. </w:t>
      </w:r>
      <w:hyperlink r:id="rId61">
        <w:r>
          <w:rPr>
            <w:rStyle w:val="Hyperlink"/>
          </w:rPr>
          <w:t>Competition shapes individual foraging and survival in a desert rodent ensemble</w:t>
        </w:r>
      </w:hyperlink>
      <w:r>
        <w:t>. Journal of Animal Ecology 90:2806–2818.</w:t>
      </w:r>
    </w:p>
    <w:p w14:paraId="37EFF9DD" w14:textId="77777777" w:rsidR="0037766C" w:rsidRDefault="00000000">
      <w:pPr>
        <w:pStyle w:val="Bibliography"/>
      </w:pPr>
      <w:bookmarkStart w:id="274" w:name="ref-Matsumura.Miyatake2022a"/>
      <w:bookmarkEnd w:id="273"/>
      <w:r>
        <w:t xml:space="preserve">Matsumura, K., and T. </w:t>
      </w:r>
      <w:proofErr w:type="spellStart"/>
      <w:r>
        <w:t>Miyatake</w:t>
      </w:r>
      <w:proofErr w:type="spellEnd"/>
      <w:r>
        <w:t xml:space="preserve">. 2022. </w:t>
      </w:r>
      <w:hyperlink r:id="rId62">
        <w:r>
          <w:rPr>
            <w:rStyle w:val="Hyperlink"/>
          </w:rPr>
          <w:t xml:space="preserve">Effects of individual differences in the locomotor activity of assassin bugs on </w:t>
        </w:r>
        <w:proofErr w:type="spellStart"/>
        <w:r>
          <w:rPr>
            <w:rStyle w:val="Hyperlink"/>
          </w:rPr>
          <w:t>predatorprey</w:t>
        </w:r>
        <w:proofErr w:type="spellEnd"/>
        <w:r>
          <w:rPr>
            <w:rStyle w:val="Hyperlink"/>
          </w:rPr>
          <w:t xml:space="preserve"> interactions</w:t>
        </w:r>
      </w:hyperlink>
      <w:r>
        <w:t>. Ethology 128:395–401.</w:t>
      </w:r>
    </w:p>
    <w:p w14:paraId="0C517538" w14:textId="77777777" w:rsidR="0037766C" w:rsidRDefault="00000000">
      <w:pPr>
        <w:pStyle w:val="Bibliography"/>
      </w:pPr>
      <w:bookmarkStart w:id="275" w:name="ref-McGhee.etal2013"/>
      <w:bookmarkEnd w:id="274"/>
      <w:r>
        <w:t xml:space="preserve">McGhee, K. E., L. M. </w:t>
      </w:r>
      <w:proofErr w:type="spellStart"/>
      <w:r>
        <w:t>Pintor</w:t>
      </w:r>
      <w:proofErr w:type="spellEnd"/>
      <w:r>
        <w:t xml:space="preserve">, and A. M. Bell. 2013. </w:t>
      </w:r>
      <w:hyperlink r:id="rId63">
        <w:r>
          <w:rPr>
            <w:rStyle w:val="Hyperlink"/>
          </w:rPr>
          <w:t>Reciprocal behavioral plasticity and behavioral types during predator-prey interactions.</w:t>
        </w:r>
      </w:hyperlink>
      <w:r>
        <w:t xml:space="preserve"> The American Naturalist 182:704–717.</w:t>
      </w:r>
    </w:p>
    <w:p w14:paraId="2C0AA855" w14:textId="77777777" w:rsidR="0037766C" w:rsidRDefault="00000000">
      <w:pPr>
        <w:pStyle w:val="Bibliography"/>
      </w:pPr>
      <w:bookmarkStart w:id="276" w:name="ref-Mery.Burns2010"/>
      <w:bookmarkEnd w:id="275"/>
      <w:proofErr w:type="spellStart"/>
      <w:r>
        <w:t>Mery</w:t>
      </w:r>
      <w:proofErr w:type="spellEnd"/>
      <w:r>
        <w:t xml:space="preserve">, F., and J. G. Burns. 2010. </w:t>
      </w:r>
      <w:hyperlink r:id="rId64">
        <w:proofErr w:type="spellStart"/>
        <w:r>
          <w:rPr>
            <w:rStyle w:val="Hyperlink"/>
          </w:rPr>
          <w:t>Behavioural</w:t>
        </w:r>
        <w:proofErr w:type="spellEnd"/>
        <w:r>
          <w:rPr>
            <w:rStyle w:val="Hyperlink"/>
          </w:rPr>
          <w:t xml:space="preserve"> plasticity: An interaction between evolution and experience</w:t>
        </w:r>
      </w:hyperlink>
      <w:r>
        <w:t>. Evolutionary Ecology 24:571–583.</w:t>
      </w:r>
    </w:p>
    <w:p w14:paraId="2FE88731" w14:textId="77777777" w:rsidR="0037766C" w:rsidRDefault="00000000">
      <w:pPr>
        <w:pStyle w:val="Bibliography"/>
      </w:pPr>
      <w:bookmarkStart w:id="277" w:name="ref-Michalko.etal2021"/>
      <w:bookmarkEnd w:id="276"/>
      <w:proofErr w:type="spellStart"/>
      <w:r>
        <w:t>Michalko</w:t>
      </w:r>
      <w:proofErr w:type="spellEnd"/>
      <w:r>
        <w:t xml:space="preserve">, R., A. T. Gibbons, S. L. Goodacre, and S. </w:t>
      </w:r>
      <w:proofErr w:type="spellStart"/>
      <w:r>
        <w:t>Pekár</w:t>
      </w:r>
      <w:proofErr w:type="spellEnd"/>
      <w:r>
        <w:t xml:space="preserve">. 2021. </w:t>
      </w:r>
      <w:hyperlink r:id="rId65">
        <w:r>
          <w:rPr>
            <w:rStyle w:val="Hyperlink"/>
          </w:rPr>
          <w:t>Foraging aggressiveness determines trophic niche in a generalist biological control species</w:t>
        </w:r>
      </w:hyperlink>
      <w:r>
        <w:t>. Behavioral Ecology 32:257–264.</w:t>
      </w:r>
    </w:p>
    <w:p w14:paraId="06973321" w14:textId="77777777" w:rsidR="0037766C" w:rsidRDefault="00000000">
      <w:pPr>
        <w:pStyle w:val="Bibliography"/>
      </w:pPr>
      <w:bookmarkStart w:id="278" w:name="ref-Michalko.Pekar2016"/>
      <w:bookmarkEnd w:id="277"/>
      <w:proofErr w:type="spellStart"/>
      <w:r>
        <w:t>Michalko</w:t>
      </w:r>
      <w:proofErr w:type="spellEnd"/>
      <w:r>
        <w:t xml:space="preserve">, R., and S. </w:t>
      </w:r>
      <w:proofErr w:type="spellStart"/>
      <w:r>
        <w:t>Pekár</w:t>
      </w:r>
      <w:proofErr w:type="spellEnd"/>
      <w:r>
        <w:t xml:space="preserve">. 2016. </w:t>
      </w:r>
      <w:hyperlink r:id="rId66">
        <w:r>
          <w:rPr>
            <w:rStyle w:val="Hyperlink"/>
          </w:rPr>
          <w:t>Different hunting strategies of generalist predators result in functional differences</w:t>
        </w:r>
      </w:hyperlink>
      <w:r>
        <w:t xml:space="preserve">. </w:t>
      </w:r>
      <w:proofErr w:type="spellStart"/>
      <w:r>
        <w:t>Oecologia</w:t>
      </w:r>
      <w:proofErr w:type="spellEnd"/>
      <w:r>
        <w:t xml:space="preserve"> 181:1187–1197.</w:t>
      </w:r>
    </w:p>
    <w:p w14:paraId="719121AC" w14:textId="77777777" w:rsidR="0037766C" w:rsidRDefault="00000000">
      <w:pPr>
        <w:pStyle w:val="Bibliography"/>
      </w:pPr>
      <w:bookmarkStart w:id="279" w:name="ref-Mitchell.etal2016a"/>
      <w:bookmarkEnd w:id="278"/>
      <w:r>
        <w:t xml:space="preserve">Mitchell, D. J., B. G. </w:t>
      </w:r>
      <w:proofErr w:type="spellStart"/>
      <w:r>
        <w:t>Fanson</w:t>
      </w:r>
      <w:proofErr w:type="spellEnd"/>
      <w:r>
        <w:t xml:space="preserve">, C. Beckmann, and P. A. Biro. 2016. </w:t>
      </w:r>
      <w:hyperlink r:id="rId67">
        <w:r>
          <w:rPr>
            <w:rStyle w:val="Hyperlink"/>
          </w:rPr>
          <w:t>Towards powerful experimental and statistical approaches to study intraindividual variability in labile traits</w:t>
        </w:r>
      </w:hyperlink>
      <w:r>
        <w:t>. Royal Society Open Science 3:160352.</w:t>
      </w:r>
    </w:p>
    <w:p w14:paraId="67C5B586" w14:textId="77777777" w:rsidR="0037766C" w:rsidRDefault="00000000">
      <w:pPr>
        <w:pStyle w:val="Bibliography"/>
      </w:pPr>
      <w:bookmarkStart w:id="280" w:name="ref-Moran.etal2017"/>
      <w:bookmarkEnd w:id="279"/>
      <w:r>
        <w:t xml:space="preserve">Moran, N. P., B. B. M. Wong, and R. M. Thompson. 2017. </w:t>
      </w:r>
      <w:hyperlink r:id="rId68">
        <w:r>
          <w:rPr>
            <w:rStyle w:val="Hyperlink"/>
          </w:rPr>
          <w:t>Weaving animal temperament into food webs: Implications for biodiversity</w:t>
        </w:r>
      </w:hyperlink>
      <w:r>
        <w:t>. Oikos 126:917–930.</w:t>
      </w:r>
    </w:p>
    <w:p w14:paraId="26D1C134" w14:textId="77777777" w:rsidR="0037766C" w:rsidRDefault="00000000">
      <w:pPr>
        <w:pStyle w:val="Bibliography"/>
      </w:pPr>
      <w:bookmarkStart w:id="281" w:name="Xd3490564a2211ab157fb532dec070f450d28fb0"/>
      <w:bookmarkEnd w:id="280"/>
      <w:proofErr w:type="spellStart"/>
      <w:r>
        <w:lastRenderedPageBreak/>
        <w:t>Morand</w:t>
      </w:r>
      <w:proofErr w:type="spellEnd"/>
      <w:r>
        <w:t xml:space="preserve">-Ferron, J., E. F. Cole, and J. L. Quinn. 2016. </w:t>
      </w:r>
      <w:hyperlink r:id="rId69">
        <w:r>
          <w:rPr>
            <w:rStyle w:val="Hyperlink"/>
          </w:rPr>
          <w:t>Studying the evolutionary ecology of cognition in the wild: A review of practical and conceptual challenges</w:t>
        </w:r>
      </w:hyperlink>
      <w:r>
        <w:t>. Biological Reviews 91:367–389.</w:t>
      </w:r>
    </w:p>
    <w:p w14:paraId="57EDB477" w14:textId="77777777" w:rsidR="0037766C" w:rsidRDefault="00000000">
      <w:pPr>
        <w:pStyle w:val="Bibliography"/>
      </w:pPr>
      <w:bookmarkStart w:id="282" w:name="ref-Morse2000"/>
      <w:bookmarkEnd w:id="281"/>
      <w:r>
        <w:t xml:space="preserve">Morse, D. H. 2000. </w:t>
      </w:r>
      <w:hyperlink r:id="rId70">
        <w:r>
          <w:rPr>
            <w:rStyle w:val="Hyperlink"/>
          </w:rPr>
          <w:t>The effect of experience on the hunting success of newly emerged spiderlings</w:t>
        </w:r>
      </w:hyperlink>
      <w:r>
        <w:t xml:space="preserve">. Animal </w:t>
      </w:r>
      <w:proofErr w:type="spellStart"/>
      <w:r>
        <w:t>Behaviour</w:t>
      </w:r>
      <w:proofErr w:type="spellEnd"/>
      <w:r>
        <w:t xml:space="preserve"> 60:827–835.</w:t>
      </w:r>
    </w:p>
    <w:p w14:paraId="55312B7F" w14:textId="77777777" w:rsidR="0037766C" w:rsidRDefault="00000000">
      <w:pPr>
        <w:pStyle w:val="Bibliography"/>
      </w:pPr>
      <w:bookmarkStart w:id="283" w:name="ref-Mougi.etal2011"/>
      <w:bookmarkEnd w:id="282"/>
      <w:proofErr w:type="spellStart"/>
      <w:r>
        <w:t>Mougi</w:t>
      </w:r>
      <w:proofErr w:type="spellEnd"/>
      <w:r>
        <w:t xml:space="preserve">, A., O. Kishida, and Y. </w:t>
      </w:r>
      <w:proofErr w:type="spellStart"/>
      <w:r>
        <w:t>Iwasa</w:t>
      </w:r>
      <w:proofErr w:type="spellEnd"/>
      <w:r>
        <w:t xml:space="preserve">. 2011. </w:t>
      </w:r>
      <w:hyperlink r:id="rId71">
        <w:r>
          <w:rPr>
            <w:rStyle w:val="Hyperlink"/>
          </w:rPr>
          <w:t>Coevolution of phenotypic plasticity in predator and prey: Why are inducible offenses rarer than inducible defenses?</w:t>
        </w:r>
      </w:hyperlink>
      <w:r>
        <w:t xml:space="preserve"> Evolution 65:1079–1087.</w:t>
      </w:r>
    </w:p>
    <w:p w14:paraId="5A5E810D" w14:textId="77777777" w:rsidR="0037766C" w:rsidRDefault="00000000">
      <w:pPr>
        <w:pStyle w:val="Bibliography"/>
      </w:pPr>
      <w:bookmarkStart w:id="284" w:name="ref-Nomura.etal2011"/>
      <w:bookmarkEnd w:id="283"/>
      <w:r>
        <w:t xml:space="preserve">Nomura, F., V. H. M. do Prado, F. R. da Silva, R. E. Borges, N. Y. N. Dias, and D. de C. Rossa-Feres. 2011. </w:t>
      </w:r>
      <w:hyperlink r:id="rId72">
        <w:r>
          <w:rPr>
            <w:rStyle w:val="Hyperlink"/>
          </w:rPr>
          <w:t>Are you experienced? Predator type and predator experience trade-offs in relation to tadpole mortality rates</w:t>
        </w:r>
      </w:hyperlink>
      <w:r>
        <w:t>. Journal of Zoology 284:144–150.</w:t>
      </w:r>
    </w:p>
    <w:p w14:paraId="7689A85C" w14:textId="77777777" w:rsidR="0037766C" w:rsidRDefault="00000000">
      <w:pPr>
        <w:pStyle w:val="Bibliography"/>
      </w:pPr>
      <w:bookmarkStart w:id="285" w:name="ref-ODea.etal2022"/>
      <w:bookmarkEnd w:id="284"/>
      <w:r>
        <w:t xml:space="preserve">O’Dea, R. E., D. W. A. Noble, and S. Nakagawa. 2022. </w:t>
      </w:r>
      <w:hyperlink r:id="rId73">
        <w:r>
          <w:rPr>
            <w:rStyle w:val="Hyperlink"/>
          </w:rPr>
          <w:t xml:space="preserve">Unifying individual differences in personality, </w:t>
        </w:r>
        <w:proofErr w:type="gramStart"/>
        <w:r>
          <w:rPr>
            <w:rStyle w:val="Hyperlink"/>
          </w:rPr>
          <w:t>predictability</w:t>
        </w:r>
        <w:proofErr w:type="gramEnd"/>
        <w:r>
          <w:rPr>
            <w:rStyle w:val="Hyperlink"/>
          </w:rPr>
          <w:t xml:space="preserve"> and plasticity: A practical guide</w:t>
        </w:r>
      </w:hyperlink>
      <w:r>
        <w:t>. Methods in Ecology and Evolution 13:278–293.</w:t>
      </w:r>
    </w:p>
    <w:p w14:paraId="1A0CCD0E" w14:textId="77777777" w:rsidR="0037766C" w:rsidRDefault="00000000">
      <w:pPr>
        <w:pStyle w:val="Bibliography"/>
      </w:pPr>
      <w:bookmarkStart w:id="286" w:name="ref-Paenke.etal2007"/>
      <w:bookmarkEnd w:id="285"/>
      <w:proofErr w:type="spellStart"/>
      <w:r>
        <w:t>Paenke</w:t>
      </w:r>
      <w:proofErr w:type="spellEnd"/>
      <w:r>
        <w:t xml:space="preserve">, I., B. </w:t>
      </w:r>
      <w:proofErr w:type="spellStart"/>
      <w:r>
        <w:t>Sendhoff</w:t>
      </w:r>
      <w:proofErr w:type="spellEnd"/>
      <w:r>
        <w:t xml:space="preserve">, and T. J. Kawecki. 2007. </w:t>
      </w:r>
      <w:hyperlink r:id="rId74">
        <w:r>
          <w:rPr>
            <w:rStyle w:val="Hyperlink"/>
          </w:rPr>
          <w:t>Influence of plasticity and learning on evolution under directional selection.</w:t>
        </w:r>
      </w:hyperlink>
      <w:r>
        <w:t xml:space="preserve"> The American Naturalist </w:t>
      </w:r>
      <w:proofErr w:type="gramStart"/>
      <w:r>
        <w:t>170:E</w:t>
      </w:r>
      <w:proofErr w:type="gramEnd"/>
      <w:r>
        <w:t>47–58.</w:t>
      </w:r>
    </w:p>
    <w:p w14:paraId="782360D5" w14:textId="77777777" w:rsidR="0037766C" w:rsidRDefault="00000000">
      <w:pPr>
        <w:pStyle w:val="Bibliography"/>
      </w:pPr>
      <w:bookmarkStart w:id="287" w:name="ref-Patrick.Weimerskirch2014"/>
      <w:bookmarkEnd w:id="286"/>
      <w:r>
        <w:t xml:space="preserve">Patrick, S. C., and H. </w:t>
      </w:r>
      <w:proofErr w:type="spellStart"/>
      <w:r>
        <w:t>Weimerskirch</w:t>
      </w:r>
      <w:proofErr w:type="spellEnd"/>
      <w:r>
        <w:t xml:space="preserve">. 2014a. </w:t>
      </w:r>
      <w:hyperlink r:id="rId75">
        <w:r>
          <w:rPr>
            <w:rStyle w:val="Hyperlink"/>
          </w:rPr>
          <w:t xml:space="preserve">Personality, Foraging and Fitness Consequences in a </w:t>
        </w:r>
        <w:proofErr w:type="gramStart"/>
        <w:r>
          <w:rPr>
            <w:rStyle w:val="Hyperlink"/>
          </w:rPr>
          <w:t>Long Lived</w:t>
        </w:r>
        <w:proofErr w:type="gramEnd"/>
        <w:r>
          <w:rPr>
            <w:rStyle w:val="Hyperlink"/>
          </w:rPr>
          <w:t xml:space="preserve"> Seabird</w:t>
        </w:r>
      </w:hyperlink>
      <w:r>
        <w:t xml:space="preserve">. PLOS ONE </w:t>
      </w:r>
      <w:proofErr w:type="gramStart"/>
      <w:r>
        <w:t>9:e</w:t>
      </w:r>
      <w:proofErr w:type="gramEnd"/>
      <w:r>
        <w:t>87269.</w:t>
      </w:r>
    </w:p>
    <w:p w14:paraId="0046C7EA" w14:textId="77777777" w:rsidR="0037766C" w:rsidRDefault="00000000">
      <w:pPr>
        <w:pStyle w:val="Bibliography"/>
      </w:pPr>
      <w:bookmarkStart w:id="288" w:name="ref-Patrick.Weimerskirch2014a"/>
      <w:bookmarkEnd w:id="287"/>
      <w:r>
        <w:t xml:space="preserve">Patrick, S. C., and H. </w:t>
      </w:r>
      <w:proofErr w:type="spellStart"/>
      <w:r>
        <w:t>Weimerskirch</w:t>
      </w:r>
      <w:proofErr w:type="spellEnd"/>
      <w:r>
        <w:t xml:space="preserve">. 2014b. </w:t>
      </w:r>
      <w:hyperlink r:id="rId76">
        <w:r>
          <w:rPr>
            <w:rStyle w:val="Hyperlink"/>
          </w:rPr>
          <w:t xml:space="preserve">Consistency pays: Sex differences and fitness consequences of </w:t>
        </w:r>
        <w:proofErr w:type="spellStart"/>
        <w:r>
          <w:rPr>
            <w:rStyle w:val="Hyperlink"/>
          </w:rPr>
          <w:t>behavioural</w:t>
        </w:r>
        <w:proofErr w:type="spellEnd"/>
        <w:r>
          <w:rPr>
            <w:rStyle w:val="Hyperlink"/>
          </w:rPr>
          <w:t xml:space="preserve"> specialization in a wide-ranging seabird</w:t>
        </w:r>
      </w:hyperlink>
      <w:r>
        <w:t>. Biology Letters 10:20140630.</w:t>
      </w:r>
    </w:p>
    <w:p w14:paraId="36700B4A" w14:textId="77777777" w:rsidR="0037766C" w:rsidRDefault="00000000">
      <w:pPr>
        <w:pStyle w:val="Bibliography"/>
      </w:pPr>
      <w:bookmarkStart w:id="289" w:name="ref-Paull.etal2012"/>
      <w:bookmarkEnd w:id="288"/>
      <w:r>
        <w:t xml:space="preserve">Paull, J. S., R. A. Martin, and D. W. Pfennig. 2012. </w:t>
      </w:r>
      <w:hyperlink r:id="rId77">
        <w:r>
          <w:rPr>
            <w:rStyle w:val="Hyperlink"/>
          </w:rPr>
          <w:t>Increased competition as a cost of specialization during the evolution of resource polymorphism</w:t>
        </w:r>
      </w:hyperlink>
      <w:r>
        <w:t>. Biological Journal of the Linnean Society 107:845–853.</w:t>
      </w:r>
    </w:p>
    <w:p w14:paraId="036DE0F7" w14:textId="77777777" w:rsidR="0037766C" w:rsidRDefault="00000000">
      <w:pPr>
        <w:pStyle w:val="Bibliography"/>
      </w:pPr>
      <w:bookmarkStart w:id="290" w:name="ref-Pedersen.etal2019"/>
      <w:bookmarkEnd w:id="289"/>
      <w:r>
        <w:t xml:space="preserve">Pedersen, E. J., D. L. Miller, G. L. Simpson, and N. Ross. 2019. </w:t>
      </w:r>
      <w:hyperlink r:id="rId78">
        <w:r>
          <w:rPr>
            <w:rStyle w:val="Hyperlink"/>
          </w:rPr>
          <w:t xml:space="preserve">Hierarchical generalized additive models in ecology: An introduction with </w:t>
        </w:r>
        <w:proofErr w:type="spellStart"/>
        <w:r>
          <w:rPr>
            <w:rStyle w:val="Hyperlink"/>
          </w:rPr>
          <w:t>mgcv</w:t>
        </w:r>
        <w:proofErr w:type="spellEnd"/>
      </w:hyperlink>
      <w:r>
        <w:t xml:space="preserve">. PeerJ </w:t>
      </w:r>
      <w:proofErr w:type="gramStart"/>
      <w:r>
        <w:t>7:e</w:t>
      </w:r>
      <w:proofErr w:type="gramEnd"/>
      <w:r>
        <w:t>6876.</w:t>
      </w:r>
    </w:p>
    <w:p w14:paraId="295C25BE" w14:textId="77777777" w:rsidR="0037766C" w:rsidRDefault="00000000">
      <w:pPr>
        <w:pStyle w:val="Bibliography"/>
      </w:pPr>
      <w:bookmarkStart w:id="291" w:name="ref-Phillips.etal2017"/>
      <w:bookmarkEnd w:id="290"/>
      <w:r>
        <w:t xml:space="preserve">Phillips, R. A., S. Lewis, J. González-Solís, and F. Daunt. 2017. </w:t>
      </w:r>
      <w:hyperlink r:id="rId79">
        <w:r>
          <w:rPr>
            <w:rStyle w:val="Hyperlink"/>
          </w:rPr>
          <w:t>Causes and consequences of individual variability and specialization in foraging and migration strategies of seabirds</w:t>
        </w:r>
      </w:hyperlink>
      <w:r>
        <w:t>. Marine Ecology Progress Series 578:117–150.</w:t>
      </w:r>
    </w:p>
    <w:p w14:paraId="4F20C4D6" w14:textId="77777777" w:rsidR="0037766C" w:rsidRDefault="00000000">
      <w:pPr>
        <w:pStyle w:val="Bibliography"/>
      </w:pPr>
      <w:bookmarkStart w:id="292" w:name="ref-Piironen.Vehtari2017"/>
      <w:bookmarkEnd w:id="291"/>
      <w:proofErr w:type="spellStart"/>
      <w:r>
        <w:t>Piironen</w:t>
      </w:r>
      <w:proofErr w:type="spellEnd"/>
      <w:r>
        <w:t xml:space="preserve">, J., and A. </w:t>
      </w:r>
      <w:proofErr w:type="spellStart"/>
      <w:r>
        <w:t>Vehtari</w:t>
      </w:r>
      <w:proofErr w:type="spellEnd"/>
      <w:r>
        <w:t xml:space="preserve">. 2017. </w:t>
      </w:r>
      <w:hyperlink r:id="rId80">
        <w:r>
          <w:rPr>
            <w:rStyle w:val="Hyperlink"/>
          </w:rPr>
          <w:t>Comparison of Bayesian predictive methods for model selection</w:t>
        </w:r>
      </w:hyperlink>
      <w:r>
        <w:t>. Statistics and Computing 27:711–735.</w:t>
      </w:r>
    </w:p>
    <w:p w14:paraId="372C2547" w14:textId="77777777" w:rsidR="0037766C" w:rsidRDefault="00000000">
      <w:pPr>
        <w:pStyle w:val="Bibliography"/>
      </w:pPr>
      <w:bookmarkStart w:id="293" w:name="ref-Pintor.etal2014"/>
      <w:bookmarkEnd w:id="292"/>
      <w:proofErr w:type="spellStart"/>
      <w:r>
        <w:t>Pintor</w:t>
      </w:r>
      <w:proofErr w:type="spellEnd"/>
      <w:r>
        <w:t xml:space="preserve">, L. M., K. E. McGhee, D. P. Roche, and A. M. Bell. 2014. </w:t>
      </w:r>
      <w:hyperlink r:id="rId81">
        <w:r>
          <w:rPr>
            <w:rStyle w:val="Hyperlink"/>
          </w:rPr>
          <w:t>Individual variation in foraging behavior reveals a trade-off between flexibility and performance of a top predator</w:t>
        </w:r>
      </w:hyperlink>
      <w:r>
        <w:t>. Behavioral Ecology and Sociobiology 68:1711–1722.</w:t>
      </w:r>
    </w:p>
    <w:p w14:paraId="339EDEF9" w14:textId="77777777" w:rsidR="0037766C" w:rsidRDefault="00000000">
      <w:pPr>
        <w:pStyle w:val="Bibliography"/>
      </w:pPr>
      <w:bookmarkStart w:id="294" w:name="ref-Potier.etal2015"/>
      <w:bookmarkEnd w:id="293"/>
      <w:proofErr w:type="spellStart"/>
      <w:r>
        <w:t>Potier</w:t>
      </w:r>
      <w:proofErr w:type="spellEnd"/>
      <w:r>
        <w:t xml:space="preserve">, S., A. </w:t>
      </w:r>
      <w:proofErr w:type="spellStart"/>
      <w:r>
        <w:t>Carpentier</w:t>
      </w:r>
      <w:proofErr w:type="spellEnd"/>
      <w:r>
        <w:t xml:space="preserve">, D. </w:t>
      </w:r>
      <w:proofErr w:type="spellStart"/>
      <w:r>
        <w:t>Grémillet</w:t>
      </w:r>
      <w:proofErr w:type="spellEnd"/>
      <w:r>
        <w:t xml:space="preserve">, B. Leroy, and A. </w:t>
      </w:r>
      <w:proofErr w:type="spellStart"/>
      <w:r>
        <w:t>Lescroël</w:t>
      </w:r>
      <w:proofErr w:type="spellEnd"/>
      <w:r>
        <w:t xml:space="preserve">. 2015. </w:t>
      </w:r>
      <w:hyperlink r:id="rId82">
        <w:r>
          <w:rPr>
            <w:rStyle w:val="Hyperlink"/>
          </w:rPr>
          <w:t xml:space="preserve">Individual repeatability of foraging </w:t>
        </w:r>
        <w:proofErr w:type="spellStart"/>
        <w:r>
          <w:rPr>
            <w:rStyle w:val="Hyperlink"/>
          </w:rPr>
          <w:t>behaviour</w:t>
        </w:r>
        <w:proofErr w:type="spellEnd"/>
        <w:r>
          <w:rPr>
            <w:rStyle w:val="Hyperlink"/>
          </w:rPr>
          <w:t xml:space="preserve"> in a marine predator, the great cormorant, Phalacrocorax carbo</w:t>
        </w:r>
      </w:hyperlink>
      <w:r>
        <w:t xml:space="preserve">. Animal </w:t>
      </w:r>
      <w:proofErr w:type="spellStart"/>
      <w:r>
        <w:t>Behaviour</w:t>
      </w:r>
      <w:proofErr w:type="spellEnd"/>
      <w:r>
        <w:t xml:space="preserve"> 103:83–90.</w:t>
      </w:r>
    </w:p>
    <w:p w14:paraId="70DCC98D" w14:textId="77777777" w:rsidR="0037766C" w:rsidRDefault="00000000">
      <w:pPr>
        <w:pStyle w:val="Bibliography"/>
      </w:pPr>
      <w:bookmarkStart w:id="295" w:name="ref-Redpath.etal2018"/>
      <w:bookmarkEnd w:id="294"/>
      <w:r>
        <w:t xml:space="preserve">Redpath, S. M., A. Keane, H. </w:t>
      </w:r>
      <w:proofErr w:type="spellStart"/>
      <w:r>
        <w:t>Andrén</w:t>
      </w:r>
      <w:proofErr w:type="spellEnd"/>
      <w:r>
        <w:t xml:space="preserve">, Z. </w:t>
      </w:r>
      <w:proofErr w:type="spellStart"/>
      <w:r>
        <w:t>Baynham</w:t>
      </w:r>
      <w:proofErr w:type="spellEnd"/>
      <w:r>
        <w:t xml:space="preserve">-Herd, N. </w:t>
      </w:r>
      <w:proofErr w:type="spellStart"/>
      <w:r>
        <w:t>Bunnefeld</w:t>
      </w:r>
      <w:proofErr w:type="spellEnd"/>
      <w:r>
        <w:t xml:space="preserve">, A. B. Duthie, J. Frank, C. A. Garcia, J. </w:t>
      </w:r>
      <w:proofErr w:type="spellStart"/>
      <w:r>
        <w:t>Månsson</w:t>
      </w:r>
      <w:proofErr w:type="spellEnd"/>
      <w:r>
        <w:t xml:space="preserve">, L. Nilsson, C. R. J. Pollard, O. S. </w:t>
      </w:r>
      <w:proofErr w:type="spellStart"/>
      <w:r>
        <w:t>Rakotonarivo</w:t>
      </w:r>
      <w:proofErr w:type="spellEnd"/>
      <w:r>
        <w:t xml:space="preserve">, C. F. Salk, and H. Travers. 2018. </w:t>
      </w:r>
      <w:hyperlink r:id="rId83">
        <w:r>
          <w:rPr>
            <w:rStyle w:val="Hyperlink"/>
          </w:rPr>
          <w:t>Games as Tools to Address Conservation Conflicts</w:t>
        </w:r>
      </w:hyperlink>
      <w:r>
        <w:t>. Trends in Ecology &amp; Evolution 33:415–426.</w:t>
      </w:r>
    </w:p>
    <w:p w14:paraId="612D10EB" w14:textId="77777777" w:rsidR="0037766C" w:rsidRDefault="00000000">
      <w:pPr>
        <w:pStyle w:val="Bibliography"/>
      </w:pPr>
      <w:bookmarkStart w:id="296" w:name="ref-Reid.etal2010"/>
      <w:bookmarkEnd w:id="295"/>
      <w:r>
        <w:lastRenderedPageBreak/>
        <w:t xml:space="preserve">Reid, A., F. </w:t>
      </w:r>
      <w:proofErr w:type="spellStart"/>
      <w:r>
        <w:t>Seebacher</w:t>
      </w:r>
      <w:proofErr w:type="spellEnd"/>
      <w:r>
        <w:t xml:space="preserve">, and A. Ward. 2010. </w:t>
      </w:r>
      <w:hyperlink r:id="rId84">
        <w:r>
          <w:rPr>
            <w:rStyle w:val="Hyperlink"/>
          </w:rPr>
          <w:t>Learning to hunt: The role of experience in predator success</w:t>
        </w:r>
      </w:hyperlink>
      <w:r>
        <w:t xml:space="preserve">. </w:t>
      </w:r>
      <w:proofErr w:type="spellStart"/>
      <w:r>
        <w:t>Behaviour</w:t>
      </w:r>
      <w:proofErr w:type="spellEnd"/>
      <w:r>
        <w:t xml:space="preserve"> 147:223–233.</w:t>
      </w:r>
    </w:p>
    <w:p w14:paraId="18EEFA64" w14:textId="77777777" w:rsidR="0037766C" w:rsidRDefault="00000000">
      <w:pPr>
        <w:pStyle w:val="Bibliography"/>
      </w:pPr>
      <w:bookmarkStart w:id="297" w:name="ref-Reimche.etal2020"/>
      <w:bookmarkEnd w:id="296"/>
      <w:proofErr w:type="spellStart"/>
      <w:r>
        <w:t>Reimche</w:t>
      </w:r>
      <w:proofErr w:type="spellEnd"/>
      <w:r>
        <w:t xml:space="preserve">, J. S., E. D. Brodie Jr., A. N. Stokes, E. J. Ely, H. A. Moniz, V. L. Thill, J. M. Hallas, M. E. </w:t>
      </w:r>
      <w:proofErr w:type="spellStart"/>
      <w:r>
        <w:t>Pfrender</w:t>
      </w:r>
      <w:proofErr w:type="spellEnd"/>
      <w:r>
        <w:t xml:space="preserve">, E. D. Brodie III, and C. R. Feldman. 2020. </w:t>
      </w:r>
      <w:hyperlink r:id="rId85">
        <w:r>
          <w:rPr>
            <w:rStyle w:val="Hyperlink"/>
          </w:rPr>
          <w:t xml:space="preserve">The geographic mosaic in parallel: Matching patterns of newt tetrodotoxin levels and snake resistance in multiple </w:t>
        </w:r>
        <w:proofErr w:type="spellStart"/>
        <w:r>
          <w:rPr>
            <w:rStyle w:val="Hyperlink"/>
          </w:rPr>
          <w:t>predatorprey</w:t>
        </w:r>
        <w:proofErr w:type="spellEnd"/>
        <w:r>
          <w:rPr>
            <w:rStyle w:val="Hyperlink"/>
          </w:rPr>
          <w:t xml:space="preserve"> pairs</w:t>
        </w:r>
      </w:hyperlink>
      <w:r>
        <w:t>. Journal of Animal Ecology 89:1645–1657.</w:t>
      </w:r>
    </w:p>
    <w:p w14:paraId="23087AD6" w14:textId="77777777" w:rsidR="0037766C" w:rsidRDefault="00000000">
      <w:pPr>
        <w:pStyle w:val="Bibliography"/>
      </w:pPr>
      <w:bookmarkStart w:id="298" w:name="ref-Sandbrook.etal2015"/>
      <w:bookmarkEnd w:id="297"/>
      <w:r>
        <w:t xml:space="preserve">Sandbrook, C., W. M. Adams, and B. </w:t>
      </w:r>
      <w:proofErr w:type="spellStart"/>
      <w:r>
        <w:t>Monteferri</w:t>
      </w:r>
      <w:proofErr w:type="spellEnd"/>
      <w:r>
        <w:t xml:space="preserve">. 2015. </w:t>
      </w:r>
      <w:hyperlink r:id="rId86">
        <w:r>
          <w:rPr>
            <w:rStyle w:val="Hyperlink"/>
          </w:rPr>
          <w:t>Digital Games and Biodiversity Conservation</w:t>
        </w:r>
      </w:hyperlink>
      <w:r>
        <w:t>. Conservation Letters 8:118–124.</w:t>
      </w:r>
    </w:p>
    <w:p w14:paraId="175D398A" w14:textId="77777777" w:rsidR="0037766C" w:rsidRDefault="00000000">
      <w:pPr>
        <w:pStyle w:val="Bibliography"/>
      </w:pPr>
      <w:bookmarkStart w:id="299" w:name="ref-Santoro.etal2019"/>
      <w:bookmarkEnd w:id="298"/>
      <w:r>
        <w:t xml:space="preserve">Santoro, D., S. Hartley, and P. J. Lester. 2019. </w:t>
      </w:r>
      <w:hyperlink r:id="rId87">
        <w:proofErr w:type="spellStart"/>
        <w:r>
          <w:rPr>
            <w:rStyle w:val="Hyperlink"/>
          </w:rPr>
          <w:t>Behaviourally</w:t>
        </w:r>
        <w:proofErr w:type="spellEnd"/>
        <w:r>
          <w:rPr>
            <w:rStyle w:val="Hyperlink"/>
          </w:rPr>
          <w:t xml:space="preserve"> specialized foragers are less efficient and live shorter lives than generalists in wasp colonies</w:t>
        </w:r>
      </w:hyperlink>
      <w:r>
        <w:t>. Scientific Reports 9:5366.</w:t>
      </w:r>
    </w:p>
    <w:p w14:paraId="6E7515C8" w14:textId="77777777" w:rsidR="0037766C" w:rsidRDefault="00000000">
      <w:pPr>
        <w:pStyle w:val="Bibliography"/>
      </w:pPr>
      <w:bookmarkStart w:id="300" w:name="ref-Snell-Rood2013"/>
      <w:bookmarkEnd w:id="299"/>
      <w:r>
        <w:t xml:space="preserve">Snell-Rood, E. C. 2013. </w:t>
      </w:r>
      <w:hyperlink r:id="rId88">
        <w:r>
          <w:rPr>
            <w:rStyle w:val="Hyperlink"/>
          </w:rPr>
          <w:t xml:space="preserve">An overview of the evolutionary causes and consequences of </w:t>
        </w:r>
        <w:proofErr w:type="spellStart"/>
        <w:r>
          <w:rPr>
            <w:rStyle w:val="Hyperlink"/>
          </w:rPr>
          <w:t>behavioural</w:t>
        </w:r>
        <w:proofErr w:type="spellEnd"/>
        <w:r>
          <w:rPr>
            <w:rStyle w:val="Hyperlink"/>
          </w:rPr>
          <w:t xml:space="preserve"> plasticity</w:t>
        </w:r>
      </w:hyperlink>
      <w:r>
        <w:t xml:space="preserve">. Animal </w:t>
      </w:r>
      <w:proofErr w:type="spellStart"/>
      <w:r>
        <w:t>Behaviour</w:t>
      </w:r>
      <w:proofErr w:type="spellEnd"/>
      <w:r>
        <w:t xml:space="preserve"> 85:1004–1011.</w:t>
      </w:r>
    </w:p>
    <w:p w14:paraId="1CD191C5" w14:textId="77777777" w:rsidR="0037766C" w:rsidRDefault="00000000">
      <w:pPr>
        <w:pStyle w:val="Bibliography"/>
      </w:pPr>
      <w:bookmarkStart w:id="301" w:name="ref-Stephens1993"/>
      <w:bookmarkEnd w:id="300"/>
      <w:r>
        <w:t xml:space="preserve">Stephens, D. W. 1993. </w:t>
      </w:r>
      <w:hyperlink r:id="rId89">
        <w:r>
          <w:rPr>
            <w:rStyle w:val="Hyperlink"/>
          </w:rPr>
          <w:t>Learning and Behavioral Ecology: Incomplete Information and Environmental Predictability</w:t>
        </w:r>
      </w:hyperlink>
      <w:r>
        <w:t xml:space="preserve">. Pages 195–218 </w:t>
      </w:r>
      <w:r>
        <w:rPr>
          <w:i/>
          <w:iCs/>
        </w:rPr>
        <w:t>in</w:t>
      </w:r>
      <w:r>
        <w:t xml:space="preserve"> D. R. </w:t>
      </w:r>
      <w:proofErr w:type="spellStart"/>
      <w:r>
        <w:t>Papaj</w:t>
      </w:r>
      <w:proofErr w:type="spellEnd"/>
      <w:r>
        <w:t xml:space="preserve"> and A. C. Lewis, editors. Insect Learning: Ecology and Evolutionary Perspectives. Springer US, Boston, MA.</w:t>
      </w:r>
    </w:p>
    <w:p w14:paraId="2ED1ECA3" w14:textId="77777777" w:rsidR="0037766C" w:rsidRDefault="00000000">
      <w:pPr>
        <w:pStyle w:val="Bibliography"/>
      </w:pPr>
      <w:bookmarkStart w:id="302" w:name="ref-Szopa-Comley.Ioannou2022"/>
      <w:bookmarkEnd w:id="301"/>
      <w:proofErr w:type="spellStart"/>
      <w:r>
        <w:t>Szopa</w:t>
      </w:r>
      <w:proofErr w:type="spellEnd"/>
      <w:r>
        <w:t xml:space="preserve">-Comley, A. W., and C. C. </w:t>
      </w:r>
      <w:proofErr w:type="spellStart"/>
      <w:r>
        <w:t>Ioannou</w:t>
      </w:r>
      <w:proofErr w:type="spellEnd"/>
      <w:r>
        <w:t xml:space="preserve">. 2022. </w:t>
      </w:r>
      <w:hyperlink r:id="rId90">
        <w:r>
          <w:rPr>
            <w:rStyle w:val="Hyperlink"/>
          </w:rPr>
          <w:t xml:space="preserve">Responsive robotic prey </w:t>
        </w:r>
        <w:proofErr w:type="gramStart"/>
        <w:r>
          <w:rPr>
            <w:rStyle w:val="Hyperlink"/>
          </w:rPr>
          <w:t>reveal</w:t>
        </w:r>
        <w:proofErr w:type="gramEnd"/>
        <w:r>
          <w:rPr>
            <w:rStyle w:val="Hyperlink"/>
          </w:rPr>
          <w:t xml:space="preserve"> how predators adapt to predictability in escape tactics</w:t>
        </w:r>
      </w:hyperlink>
      <w:r>
        <w:t xml:space="preserve">. Proceedings of the National Academy of Sciences </w:t>
      </w:r>
      <w:proofErr w:type="gramStart"/>
      <w:r>
        <w:t>119:e</w:t>
      </w:r>
      <w:proofErr w:type="gramEnd"/>
      <w:r>
        <w:t>2117858119.</w:t>
      </w:r>
    </w:p>
    <w:p w14:paraId="466FFA4A" w14:textId="77777777" w:rsidR="0037766C" w:rsidRDefault="00000000">
      <w:pPr>
        <w:pStyle w:val="Bibliography"/>
      </w:pPr>
      <w:bookmarkStart w:id="303" w:name="ref-StanDevelopmentTeam2023"/>
      <w:bookmarkEnd w:id="302"/>
      <w:r>
        <w:t>Team, S. D. 2023. Stan Modeling Language Users Guide and Reference Manual. 2.31 edition.</w:t>
      </w:r>
    </w:p>
    <w:p w14:paraId="50E1B0E3" w14:textId="77777777" w:rsidR="0037766C" w:rsidRDefault="00000000">
      <w:pPr>
        <w:pStyle w:val="Bibliography"/>
      </w:pPr>
      <w:bookmarkStart w:id="304" w:name="ref-Thiers.etal2014"/>
      <w:bookmarkEnd w:id="303"/>
      <w:r>
        <w:t xml:space="preserve">Thiers, L., K. </w:t>
      </w:r>
      <w:proofErr w:type="spellStart"/>
      <w:r>
        <w:t>Delord</w:t>
      </w:r>
      <w:proofErr w:type="spellEnd"/>
      <w:r>
        <w:t xml:space="preserve">, C. </w:t>
      </w:r>
      <w:proofErr w:type="spellStart"/>
      <w:r>
        <w:t>Barbraud</w:t>
      </w:r>
      <w:proofErr w:type="spellEnd"/>
      <w:r>
        <w:t xml:space="preserve">, R. A. Phillips, D. </w:t>
      </w:r>
      <w:proofErr w:type="spellStart"/>
      <w:r>
        <w:t>Pinaud</w:t>
      </w:r>
      <w:proofErr w:type="spellEnd"/>
      <w:r>
        <w:t xml:space="preserve">, and H. </w:t>
      </w:r>
      <w:proofErr w:type="spellStart"/>
      <w:r>
        <w:t>Weimerskirch</w:t>
      </w:r>
      <w:proofErr w:type="spellEnd"/>
      <w:r>
        <w:t xml:space="preserve">. 2014. </w:t>
      </w:r>
      <w:hyperlink r:id="rId91">
        <w:r>
          <w:rPr>
            <w:rStyle w:val="Hyperlink"/>
          </w:rPr>
          <w:t>Foraging zones of the two sibling species of giant petrels in the Indian Ocean throughout the annual cycle: Implication for their conservation</w:t>
        </w:r>
      </w:hyperlink>
      <w:r>
        <w:t>. Marine Ecology Progress Series 499:233–248.</w:t>
      </w:r>
    </w:p>
    <w:p w14:paraId="7D4BE3A8" w14:textId="77777777" w:rsidR="0037766C" w:rsidRDefault="00000000">
      <w:pPr>
        <w:pStyle w:val="Bibliography"/>
      </w:pPr>
      <w:bookmarkStart w:id="305" w:name="ref-Tinker.etal2008"/>
      <w:bookmarkEnd w:id="304"/>
      <w:r>
        <w:t xml:space="preserve">Tinker, M. T., G. Bentall, and J. A. Estes. 2008. </w:t>
      </w:r>
      <w:hyperlink r:id="rId92">
        <w:r>
          <w:rPr>
            <w:rStyle w:val="Hyperlink"/>
          </w:rPr>
          <w:t>Food limitation leads to behavioral diversification and dietary specialization in sea otters</w:t>
        </w:r>
      </w:hyperlink>
      <w:r>
        <w:t>. Proceedings of the National Academy of Sciences 105:560–565.</w:t>
      </w:r>
    </w:p>
    <w:p w14:paraId="63699326" w14:textId="77777777" w:rsidR="0037766C" w:rsidRDefault="00000000">
      <w:pPr>
        <w:pStyle w:val="Bibliography"/>
      </w:pPr>
      <w:bookmarkStart w:id="306" w:name="ref-Tinker.etal2009"/>
      <w:bookmarkEnd w:id="305"/>
      <w:r>
        <w:t xml:space="preserve">Tinker, M. T., M. </w:t>
      </w:r>
      <w:proofErr w:type="spellStart"/>
      <w:r>
        <w:t>Mangel</w:t>
      </w:r>
      <w:proofErr w:type="spellEnd"/>
      <w:r>
        <w:t xml:space="preserve">, and J. A. Estes. 2009. Learning to be different: Acquired skills, social learning, frequency dependence, and environmental variation can cause </w:t>
      </w:r>
      <w:proofErr w:type="spellStart"/>
      <w:r>
        <w:t>behaviourally</w:t>
      </w:r>
      <w:proofErr w:type="spellEnd"/>
      <w:r>
        <w:t xml:space="preserve"> mediated foraging specializations. Evolutionary Ecology Research 11:841–869.</w:t>
      </w:r>
    </w:p>
    <w:p w14:paraId="643F0107" w14:textId="77777777" w:rsidR="0037766C" w:rsidRDefault="00000000">
      <w:pPr>
        <w:pStyle w:val="Bibliography"/>
      </w:pPr>
      <w:bookmarkStart w:id="307" w:name="Xa9f710354cc886f3275f2724e3e26c0203e8293"/>
      <w:bookmarkEnd w:id="306"/>
      <w:r>
        <w:t xml:space="preserve">Toscano, B. J., N. J. </w:t>
      </w:r>
      <w:proofErr w:type="spellStart"/>
      <w:r>
        <w:t>Gownaris</w:t>
      </w:r>
      <w:proofErr w:type="spellEnd"/>
      <w:r>
        <w:t xml:space="preserve">, S. M. </w:t>
      </w:r>
      <w:proofErr w:type="spellStart"/>
      <w:r>
        <w:t>Heerhartz</w:t>
      </w:r>
      <w:proofErr w:type="spellEnd"/>
      <w:r>
        <w:t xml:space="preserve">, and C. J. Monaco. 2016. </w:t>
      </w:r>
      <w:hyperlink r:id="rId93">
        <w:r>
          <w:rPr>
            <w:rStyle w:val="Hyperlink"/>
          </w:rPr>
          <w:t>Personality, foraging behavior and specialization: Integrating behavioral and food web ecology at the individual level</w:t>
        </w:r>
      </w:hyperlink>
      <w:r>
        <w:t xml:space="preserve">. </w:t>
      </w:r>
      <w:proofErr w:type="spellStart"/>
      <w:r>
        <w:t>Oecologia</w:t>
      </w:r>
      <w:proofErr w:type="spellEnd"/>
      <w:r>
        <w:t xml:space="preserve"> 182:55–69.</w:t>
      </w:r>
    </w:p>
    <w:p w14:paraId="60175CC8" w14:textId="77777777" w:rsidR="0037766C" w:rsidRDefault="00000000">
      <w:pPr>
        <w:pStyle w:val="Bibliography"/>
      </w:pPr>
      <w:bookmarkStart w:id="308" w:name="X2d34a8037745a9f1e9ed0eb47d31f23e92657a6"/>
      <w:bookmarkEnd w:id="307"/>
      <w:r>
        <w:t xml:space="preserve">Toscano, B. J., and B. D. </w:t>
      </w:r>
      <w:proofErr w:type="spellStart"/>
      <w:r>
        <w:t>Griffen</w:t>
      </w:r>
      <w:proofErr w:type="spellEnd"/>
      <w:r>
        <w:t xml:space="preserve">. 2014. </w:t>
      </w:r>
      <w:hyperlink r:id="rId94">
        <w:r>
          <w:rPr>
            <w:rStyle w:val="Hyperlink"/>
          </w:rPr>
          <w:t xml:space="preserve">Trait-mediated functional responses: Predator </w:t>
        </w:r>
        <w:proofErr w:type="spellStart"/>
        <w:r>
          <w:rPr>
            <w:rStyle w:val="Hyperlink"/>
          </w:rPr>
          <w:t>behavioural</w:t>
        </w:r>
        <w:proofErr w:type="spellEnd"/>
        <w:r>
          <w:rPr>
            <w:rStyle w:val="Hyperlink"/>
          </w:rPr>
          <w:t xml:space="preserve"> type mediates prey consumption</w:t>
        </w:r>
      </w:hyperlink>
      <w:r>
        <w:t>. Journal of Animal Ecology 83:1469–1477.</w:t>
      </w:r>
    </w:p>
    <w:p w14:paraId="7B4F4C6E" w14:textId="77777777" w:rsidR="0037766C" w:rsidRDefault="00000000">
      <w:pPr>
        <w:pStyle w:val="Bibliography"/>
      </w:pPr>
      <w:bookmarkStart w:id="309" w:name="ref-vandenBosch.etal2019"/>
      <w:bookmarkEnd w:id="308"/>
      <w:r>
        <w:t xml:space="preserve">van den Bosch, M., J. M. </w:t>
      </w:r>
      <w:proofErr w:type="spellStart"/>
      <w:r>
        <w:t>Baert</w:t>
      </w:r>
      <w:proofErr w:type="spellEnd"/>
      <w:r>
        <w:t xml:space="preserve">, W. Müller, L. Lens, and E. W. M. </w:t>
      </w:r>
      <w:proofErr w:type="spellStart"/>
      <w:r>
        <w:t>Stienen</w:t>
      </w:r>
      <w:proofErr w:type="spellEnd"/>
      <w:r>
        <w:t xml:space="preserve">. 2019. </w:t>
      </w:r>
      <w:hyperlink r:id="rId95">
        <w:r>
          <w:rPr>
            <w:rStyle w:val="Hyperlink"/>
          </w:rPr>
          <w:t>Specialization reduces foraging effort and improves breeding performance in a generalist bird</w:t>
        </w:r>
      </w:hyperlink>
      <w:r>
        <w:t>. Behavioral Ecology 30:792–800.</w:t>
      </w:r>
    </w:p>
    <w:p w14:paraId="2C3407C1" w14:textId="77777777" w:rsidR="0037766C" w:rsidRDefault="00000000">
      <w:pPr>
        <w:pStyle w:val="Bibliography"/>
      </w:pPr>
      <w:bookmarkStart w:id="310" w:name="ref-Vehanen2003"/>
      <w:bookmarkEnd w:id="309"/>
      <w:proofErr w:type="spellStart"/>
      <w:r>
        <w:t>Vehanen</w:t>
      </w:r>
      <w:proofErr w:type="spellEnd"/>
      <w:r>
        <w:t xml:space="preserve">, T. 2003. </w:t>
      </w:r>
      <w:hyperlink r:id="rId96">
        <w:r>
          <w:rPr>
            <w:rStyle w:val="Hyperlink"/>
          </w:rPr>
          <w:t xml:space="preserve">Adaptive flexibility in the </w:t>
        </w:r>
        <w:proofErr w:type="spellStart"/>
        <w:r>
          <w:rPr>
            <w:rStyle w:val="Hyperlink"/>
          </w:rPr>
          <w:t>behaviour</w:t>
        </w:r>
        <w:proofErr w:type="spellEnd"/>
        <w:r>
          <w:rPr>
            <w:rStyle w:val="Hyperlink"/>
          </w:rPr>
          <w:t xml:space="preserve"> of juvenile Atlantic salmon: Short-term responses to food availability and threat from predation</w:t>
        </w:r>
      </w:hyperlink>
      <w:r>
        <w:t>. Journal of Fish Biology 63:1034–1045.</w:t>
      </w:r>
    </w:p>
    <w:p w14:paraId="631A5140" w14:textId="77777777" w:rsidR="0037766C" w:rsidRDefault="00000000">
      <w:pPr>
        <w:pStyle w:val="Bibliography"/>
      </w:pPr>
      <w:bookmarkStart w:id="311" w:name="ref-Vehtari.etal2017"/>
      <w:bookmarkEnd w:id="310"/>
      <w:proofErr w:type="spellStart"/>
      <w:r>
        <w:lastRenderedPageBreak/>
        <w:t>Vehtari</w:t>
      </w:r>
      <w:proofErr w:type="spellEnd"/>
      <w:r>
        <w:t xml:space="preserve">, A., A. Gelman, and J. </w:t>
      </w:r>
      <w:proofErr w:type="spellStart"/>
      <w:r>
        <w:t>Gabry</w:t>
      </w:r>
      <w:proofErr w:type="spellEnd"/>
      <w:r>
        <w:t xml:space="preserve">. 2017. </w:t>
      </w:r>
      <w:hyperlink r:id="rId97">
        <w:r>
          <w:rPr>
            <w:rStyle w:val="Hyperlink"/>
          </w:rPr>
          <w:t>Practical Bayesian model evaluation using leave-one-out cross-validation and WAIC</w:t>
        </w:r>
      </w:hyperlink>
      <w:r>
        <w:t>. Statistics and Computing 27:1413–1432.</w:t>
      </w:r>
    </w:p>
    <w:p w14:paraId="03ABF1CD" w14:textId="77777777" w:rsidR="0037766C" w:rsidRDefault="00000000">
      <w:pPr>
        <w:pStyle w:val="Bibliography"/>
      </w:pPr>
      <w:bookmarkStart w:id="312" w:name="ref-Vehtari.etal2021"/>
      <w:bookmarkEnd w:id="311"/>
      <w:proofErr w:type="spellStart"/>
      <w:r>
        <w:t>Vehtari</w:t>
      </w:r>
      <w:proofErr w:type="spellEnd"/>
      <w:r>
        <w:t xml:space="preserve">, A., A. Gelman, D. Simpson, B. Carpenter, and P.-C. </w:t>
      </w:r>
      <w:proofErr w:type="spellStart"/>
      <w:r>
        <w:t>Bürkner</w:t>
      </w:r>
      <w:proofErr w:type="spellEnd"/>
      <w:r>
        <w:t xml:space="preserve">. 2021. </w:t>
      </w:r>
      <w:hyperlink r:id="rId98">
        <w:r>
          <w:rPr>
            <w:rStyle w:val="Hyperlink"/>
          </w:rPr>
          <w:t>Rank-normalization, folding, and localization: An improved $\</w:t>
        </w:r>
        <w:proofErr w:type="spellStart"/>
        <w:r>
          <w:rPr>
            <w:rStyle w:val="Hyperlink"/>
          </w:rPr>
          <w:t>widehat</w:t>
        </w:r>
        <w:proofErr w:type="spellEnd"/>
        <w:proofErr w:type="gramStart"/>
        <w:r>
          <w:rPr>
            <w:rStyle w:val="Hyperlink"/>
          </w:rPr>
          <w:t>{}R</w:t>
        </w:r>
        <w:proofErr w:type="gramEnd"/>
        <w:r>
          <w:rPr>
            <w:rStyle w:val="Hyperlink"/>
          </w:rPr>
          <w:t>{}$ for assessing convergence of MCMC</w:t>
        </w:r>
      </w:hyperlink>
      <w:r>
        <w:t>. Bayesian Analysis 16.</w:t>
      </w:r>
    </w:p>
    <w:p w14:paraId="7667E803" w14:textId="77777777" w:rsidR="0037766C" w:rsidRDefault="00000000">
      <w:pPr>
        <w:pStyle w:val="Bibliography"/>
      </w:pPr>
      <w:bookmarkStart w:id="313" w:name="ref-Vehtari.etal2022"/>
      <w:bookmarkEnd w:id="312"/>
      <w:proofErr w:type="spellStart"/>
      <w:r>
        <w:t>Vehtari</w:t>
      </w:r>
      <w:proofErr w:type="spellEnd"/>
      <w:r>
        <w:t xml:space="preserve">, A., D. Simpson, A. Gelman, Y. Yao, and J. </w:t>
      </w:r>
      <w:proofErr w:type="spellStart"/>
      <w:r>
        <w:t>Gabry</w:t>
      </w:r>
      <w:proofErr w:type="spellEnd"/>
      <w:r>
        <w:t xml:space="preserve">. 2022, August. </w:t>
      </w:r>
      <w:hyperlink r:id="rId99">
        <w:r>
          <w:rPr>
            <w:rStyle w:val="Hyperlink"/>
          </w:rPr>
          <w:t>Pareto Smoothed Importance Sampling</w:t>
        </w:r>
      </w:hyperlink>
      <w:r>
        <w:t xml:space="preserve">. </w:t>
      </w:r>
      <w:proofErr w:type="spellStart"/>
      <w:r>
        <w:t>arXiv</w:t>
      </w:r>
      <w:proofErr w:type="spellEnd"/>
      <w:r>
        <w:t>.</w:t>
      </w:r>
    </w:p>
    <w:p w14:paraId="0B3CB12E" w14:textId="77777777" w:rsidR="0037766C" w:rsidRDefault="00000000">
      <w:pPr>
        <w:pStyle w:val="Bibliography"/>
      </w:pPr>
      <w:bookmarkStart w:id="314" w:name="ref-viaAdaptivePhenotypicPlasticity1995"/>
      <w:bookmarkEnd w:id="313"/>
      <w:r>
        <w:t xml:space="preserve">Via, S., R. </w:t>
      </w:r>
      <w:proofErr w:type="spellStart"/>
      <w:r>
        <w:t>Gomulkiewicz</w:t>
      </w:r>
      <w:proofErr w:type="spellEnd"/>
      <w:r>
        <w:t xml:space="preserve">, G. De Jong, S. M. </w:t>
      </w:r>
      <w:proofErr w:type="spellStart"/>
      <w:r>
        <w:t>Scheiner</w:t>
      </w:r>
      <w:proofErr w:type="spellEnd"/>
      <w:r>
        <w:t xml:space="preserve">, C. D. Schlichting, and P. H. Van </w:t>
      </w:r>
      <w:proofErr w:type="spellStart"/>
      <w:r>
        <w:t>Tienderen</w:t>
      </w:r>
      <w:proofErr w:type="spellEnd"/>
      <w:r>
        <w:t xml:space="preserve">. 1995. </w:t>
      </w:r>
      <w:hyperlink r:id="rId100">
        <w:r>
          <w:rPr>
            <w:rStyle w:val="Hyperlink"/>
          </w:rPr>
          <w:t>Adaptive phenotypic plasticity: Consensus and controversy</w:t>
        </w:r>
      </w:hyperlink>
      <w:r>
        <w:t>. Trends in Ecology &amp; Evolution 10:212–217.</w:t>
      </w:r>
    </w:p>
    <w:p w14:paraId="3265EF61" w14:textId="77777777" w:rsidR="0037766C" w:rsidRDefault="00000000">
      <w:pPr>
        <w:pStyle w:val="Bibliography"/>
      </w:pPr>
      <w:bookmarkStart w:id="315" w:name="ref-Via.Lande1985"/>
      <w:bookmarkEnd w:id="314"/>
      <w:r>
        <w:t xml:space="preserve">Via, S., and R. </w:t>
      </w:r>
      <w:proofErr w:type="spellStart"/>
      <w:r>
        <w:t>Lande</w:t>
      </w:r>
      <w:proofErr w:type="spellEnd"/>
      <w:r>
        <w:t xml:space="preserve">. 1985. </w:t>
      </w:r>
      <w:hyperlink r:id="rId101">
        <w:r>
          <w:rPr>
            <w:rStyle w:val="Hyperlink"/>
          </w:rPr>
          <w:t>Genotype-Environment Interaction and the Evolution of Phenotypic Plasticity</w:t>
        </w:r>
      </w:hyperlink>
      <w:r>
        <w:t>. Evolution 39:505–522.</w:t>
      </w:r>
    </w:p>
    <w:p w14:paraId="0B9D2286" w14:textId="77777777" w:rsidR="0037766C" w:rsidRDefault="00000000">
      <w:pPr>
        <w:pStyle w:val="Bibliography"/>
      </w:pPr>
      <w:bookmarkStart w:id="316" w:name="ref-Walker.etal2005"/>
      <w:bookmarkEnd w:id="315"/>
      <w:r>
        <w:t xml:space="preserve">Walker, J. A., C. K. </w:t>
      </w:r>
      <w:proofErr w:type="spellStart"/>
      <w:r>
        <w:t>Ghalambor</w:t>
      </w:r>
      <w:proofErr w:type="spellEnd"/>
      <w:r>
        <w:t xml:space="preserve">, O. L. </w:t>
      </w:r>
      <w:proofErr w:type="spellStart"/>
      <w:r>
        <w:t>Griset</w:t>
      </w:r>
      <w:proofErr w:type="spellEnd"/>
      <w:r>
        <w:t xml:space="preserve">, D. </w:t>
      </w:r>
      <w:proofErr w:type="spellStart"/>
      <w:r>
        <w:t>McKENNEY</w:t>
      </w:r>
      <w:proofErr w:type="spellEnd"/>
      <w:r>
        <w:t xml:space="preserve">, and D. N. Reznick. 2005. </w:t>
      </w:r>
      <w:hyperlink r:id="rId102">
        <w:r>
          <w:rPr>
            <w:rStyle w:val="Hyperlink"/>
          </w:rPr>
          <w:t>Do faster starts increase the probability of evading predators?</w:t>
        </w:r>
      </w:hyperlink>
      <w:r>
        <w:t xml:space="preserve"> Functional Ecology 19:808–815.</w:t>
      </w:r>
    </w:p>
    <w:p w14:paraId="264230B2" w14:textId="77777777" w:rsidR="0037766C" w:rsidRDefault="00000000">
      <w:pPr>
        <w:pStyle w:val="Bibliography"/>
      </w:pPr>
      <w:bookmarkStart w:id="317" w:name="ref-Warburton2003"/>
      <w:bookmarkEnd w:id="316"/>
      <w:r>
        <w:t xml:space="preserve">Warburton, K. 2003. </w:t>
      </w:r>
      <w:hyperlink r:id="rId103">
        <w:r>
          <w:rPr>
            <w:rStyle w:val="Hyperlink"/>
          </w:rPr>
          <w:t>Learning of foraging skills by fish</w:t>
        </w:r>
      </w:hyperlink>
      <w:r>
        <w:t>. Fish and Fisheries 4:203–215.</w:t>
      </w:r>
    </w:p>
    <w:p w14:paraId="5452D11D" w14:textId="77777777" w:rsidR="0037766C" w:rsidRDefault="00000000">
      <w:pPr>
        <w:pStyle w:val="Bibliography"/>
      </w:pPr>
      <w:bookmarkStart w:id="318" w:name="ref-Weimerskirch2007"/>
      <w:bookmarkEnd w:id="317"/>
      <w:proofErr w:type="spellStart"/>
      <w:r>
        <w:t>Weimerskirch</w:t>
      </w:r>
      <w:proofErr w:type="spellEnd"/>
      <w:r>
        <w:t xml:space="preserve">, H. 2007. </w:t>
      </w:r>
      <w:hyperlink r:id="rId104">
        <w:r>
          <w:rPr>
            <w:rStyle w:val="Hyperlink"/>
          </w:rPr>
          <w:t>Are seabirds foraging for unpredictable resources?</w:t>
        </w:r>
      </w:hyperlink>
      <w:r>
        <w:t xml:space="preserve"> Deep Sea Research Part II: Topical Studies in Oceanography 54:211–223.</w:t>
      </w:r>
    </w:p>
    <w:p w14:paraId="082D2513" w14:textId="77777777" w:rsidR="0037766C" w:rsidRDefault="00000000">
      <w:pPr>
        <w:pStyle w:val="Bibliography"/>
      </w:pPr>
      <w:bookmarkStart w:id="319" w:name="ref-Weimerskirch.etal2005"/>
      <w:bookmarkEnd w:id="318"/>
      <w:proofErr w:type="spellStart"/>
      <w:r>
        <w:t>Weimerskirch</w:t>
      </w:r>
      <w:proofErr w:type="spellEnd"/>
      <w:r>
        <w:t xml:space="preserve">, H., A. Gault, and Y. </w:t>
      </w:r>
      <w:proofErr w:type="spellStart"/>
      <w:r>
        <w:t>Cherel</w:t>
      </w:r>
      <w:proofErr w:type="spellEnd"/>
      <w:r>
        <w:t xml:space="preserve">. 2005. </w:t>
      </w:r>
      <w:hyperlink r:id="rId105">
        <w:r>
          <w:rPr>
            <w:rStyle w:val="Hyperlink"/>
          </w:rPr>
          <w:t>Prey Distribution and Patchiness: Factors in Foraging Success and Efficiency of Wandering Albatrosses</w:t>
        </w:r>
      </w:hyperlink>
      <w:r>
        <w:t>. Ecology 86:2611–2622.</w:t>
      </w:r>
    </w:p>
    <w:p w14:paraId="46F3EDB8" w14:textId="77777777" w:rsidR="0037766C" w:rsidRDefault="00000000">
      <w:pPr>
        <w:pStyle w:val="Bibliography"/>
      </w:pPr>
      <w:bookmarkStart w:id="320" w:name="ref-westneatBiologyHiddenResidual2014"/>
      <w:bookmarkEnd w:id="319"/>
      <w:proofErr w:type="spellStart"/>
      <w:r>
        <w:t>Westneat</w:t>
      </w:r>
      <w:proofErr w:type="spellEnd"/>
      <w:r>
        <w:t xml:space="preserve">, D. F., J. Wright, and N. J. </w:t>
      </w:r>
      <w:proofErr w:type="spellStart"/>
      <w:r>
        <w:t>Dingemanse</w:t>
      </w:r>
      <w:proofErr w:type="spellEnd"/>
      <w:r>
        <w:t xml:space="preserve">. 2014. </w:t>
      </w:r>
      <w:hyperlink r:id="rId106">
        <w:r>
          <w:rPr>
            <w:rStyle w:val="Hyperlink"/>
          </w:rPr>
          <w:t>The biology hidden inside residual within-individual phenotypic variation</w:t>
        </w:r>
      </w:hyperlink>
      <w:r>
        <w:t>. Biological Reviews 90:729–743.</w:t>
      </w:r>
    </w:p>
    <w:p w14:paraId="16F37EF1" w14:textId="77777777" w:rsidR="0037766C" w:rsidRDefault="00000000">
      <w:pPr>
        <w:pStyle w:val="Bibliography"/>
      </w:pPr>
      <w:bookmarkStart w:id="321" w:name="ref-Wilson.etal2018"/>
      <w:bookmarkEnd w:id="320"/>
      <w:r>
        <w:t xml:space="preserve">Wilson, A. M., T. Y. Hubel, S. D. </w:t>
      </w:r>
      <w:proofErr w:type="spellStart"/>
      <w:r>
        <w:t>Wilshin</w:t>
      </w:r>
      <w:proofErr w:type="spellEnd"/>
      <w:r>
        <w:t xml:space="preserve">, J. C. Lowe, M. </w:t>
      </w:r>
      <w:proofErr w:type="spellStart"/>
      <w:r>
        <w:t>Lorenc</w:t>
      </w:r>
      <w:proofErr w:type="spellEnd"/>
      <w:r>
        <w:t xml:space="preserve">, O. P. Dewhirst, H. L. A. Bartlam-Brooks, R. Diack, E. </w:t>
      </w:r>
      <w:proofErr w:type="spellStart"/>
      <w:r>
        <w:t>Bennitt</w:t>
      </w:r>
      <w:proofErr w:type="spellEnd"/>
      <w:r>
        <w:t xml:space="preserve">, K. A. </w:t>
      </w:r>
      <w:proofErr w:type="spellStart"/>
      <w:r>
        <w:t>Golabek</w:t>
      </w:r>
      <w:proofErr w:type="spellEnd"/>
      <w:r>
        <w:t xml:space="preserve">, R. C. </w:t>
      </w:r>
      <w:proofErr w:type="spellStart"/>
      <w:r>
        <w:t>Woledge</w:t>
      </w:r>
      <w:proofErr w:type="spellEnd"/>
      <w:r>
        <w:t xml:space="preserve">, J. W. McNutt, N. A. Curtin, and T. G. West. 2018. </w:t>
      </w:r>
      <w:hyperlink r:id="rId107">
        <w:r>
          <w:rPr>
            <w:rStyle w:val="Hyperlink"/>
          </w:rPr>
          <w:t xml:space="preserve">Biomechanics of </w:t>
        </w:r>
        <w:proofErr w:type="spellStart"/>
        <w:r>
          <w:rPr>
            <w:rStyle w:val="Hyperlink"/>
          </w:rPr>
          <w:t>predatorprey</w:t>
        </w:r>
        <w:proofErr w:type="spellEnd"/>
        <w:r>
          <w:rPr>
            <w:rStyle w:val="Hyperlink"/>
          </w:rPr>
          <w:t xml:space="preserve"> arms race in lion, zebra, </w:t>
        </w:r>
        <w:proofErr w:type="gramStart"/>
        <w:r>
          <w:rPr>
            <w:rStyle w:val="Hyperlink"/>
          </w:rPr>
          <w:t>cheetah</w:t>
        </w:r>
        <w:proofErr w:type="gramEnd"/>
        <w:r>
          <w:rPr>
            <w:rStyle w:val="Hyperlink"/>
          </w:rPr>
          <w:t xml:space="preserve"> and impala</w:t>
        </w:r>
      </w:hyperlink>
      <w:r>
        <w:t>. Nature 554:183–188.</w:t>
      </w:r>
    </w:p>
    <w:p w14:paraId="1659A7E3" w14:textId="77777777" w:rsidR="0037766C" w:rsidRDefault="00000000">
      <w:pPr>
        <w:pStyle w:val="Bibliography"/>
      </w:pPr>
      <w:bookmarkStart w:id="322" w:name="ref-Wilson-Rankin2015"/>
      <w:bookmarkEnd w:id="321"/>
      <w:r>
        <w:t xml:space="preserve">Wilson-Rankin, E. E. 2015. </w:t>
      </w:r>
      <w:hyperlink r:id="rId108">
        <w:r>
          <w:rPr>
            <w:rStyle w:val="Hyperlink"/>
          </w:rPr>
          <w:t>Level of experience modulates individual foraging strategies of an invasive predatory wasp</w:t>
        </w:r>
      </w:hyperlink>
      <w:r>
        <w:t>. Behavioral Ecology and Sociobiology 69:491–499.</w:t>
      </w:r>
    </w:p>
    <w:p w14:paraId="088A7C1F" w14:textId="77777777" w:rsidR="0037766C" w:rsidRDefault="00000000">
      <w:pPr>
        <w:pStyle w:val="Bibliography"/>
      </w:pPr>
      <w:bookmarkStart w:id="323" w:name="ref-Woo.etal2008"/>
      <w:bookmarkEnd w:id="322"/>
      <w:r>
        <w:t xml:space="preserve">Woo, K. J., K. H. Elliott, M. Davidson, A. J. Gaston, and G. K. </w:t>
      </w:r>
      <w:proofErr w:type="spellStart"/>
      <w:r>
        <w:t>Davoren</w:t>
      </w:r>
      <w:proofErr w:type="spellEnd"/>
      <w:r>
        <w:t xml:space="preserve">. 2008. </w:t>
      </w:r>
      <w:hyperlink r:id="rId109">
        <w:r>
          <w:rPr>
            <w:rStyle w:val="Hyperlink"/>
          </w:rPr>
          <w:t xml:space="preserve">Individual specialization in diet by a generalist marine predator reflects specialization in foraging </w:t>
        </w:r>
        <w:proofErr w:type="spellStart"/>
        <w:r>
          <w:rPr>
            <w:rStyle w:val="Hyperlink"/>
          </w:rPr>
          <w:t>behaviour</w:t>
        </w:r>
        <w:proofErr w:type="spellEnd"/>
      </w:hyperlink>
      <w:r>
        <w:t>. Journal of Animal Ecology 77:1082–1091.</w:t>
      </w:r>
    </w:p>
    <w:p w14:paraId="43C85DC5" w14:textId="77777777" w:rsidR="0037766C" w:rsidRDefault="00000000">
      <w:pPr>
        <w:pStyle w:val="Bibliography"/>
      </w:pPr>
      <w:bookmarkStart w:id="324" w:name="ref-Wright.etal2022"/>
      <w:bookmarkEnd w:id="323"/>
      <w:r>
        <w:t xml:space="preserve">Wright, J., T. R. </w:t>
      </w:r>
      <w:proofErr w:type="spellStart"/>
      <w:r>
        <w:t>Haaland</w:t>
      </w:r>
      <w:proofErr w:type="spellEnd"/>
      <w:r>
        <w:t xml:space="preserve">, N. J. </w:t>
      </w:r>
      <w:proofErr w:type="spellStart"/>
      <w:r>
        <w:t>Dingemanse</w:t>
      </w:r>
      <w:proofErr w:type="spellEnd"/>
      <w:r>
        <w:t xml:space="preserve">, and D. F. </w:t>
      </w:r>
      <w:proofErr w:type="spellStart"/>
      <w:r>
        <w:t>Westneat</w:t>
      </w:r>
      <w:proofErr w:type="spellEnd"/>
      <w:r>
        <w:t xml:space="preserve">. 2022. </w:t>
      </w:r>
      <w:hyperlink r:id="rId110">
        <w:r>
          <w:rPr>
            <w:rStyle w:val="Hyperlink"/>
          </w:rPr>
          <w:t>A reaction norm framework for the evolution of learning: How cumulative experience shapes phenotypic plasticity</w:t>
        </w:r>
      </w:hyperlink>
      <w:r>
        <w:t>. Biological Reviews 97:1999–2021.</w:t>
      </w:r>
      <w:bookmarkEnd w:id="226"/>
      <w:bookmarkEnd w:id="229"/>
      <w:bookmarkEnd w:id="324"/>
    </w:p>
    <w:sectPr w:rsidR="0037766C" w:rsidSect="00CD06D1">
      <w:footerReference w:type="default" r:id="rId111"/>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Francesca Santostefano" w:date="2023-03-27T18:48:00Z" w:initials="FS">
    <w:p w14:paraId="5EE08D04" w14:textId="77777777" w:rsidR="004A5351" w:rsidRDefault="004A5351" w:rsidP="003E68A3">
      <w:pPr>
        <w:pStyle w:val="CommentText"/>
      </w:pPr>
      <w:r>
        <w:rPr>
          <w:rStyle w:val="CommentReference"/>
        </w:rPr>
        <w:annotationRef/>
      </w:r>
      <w:r>
        <w:rPr>
          <w:lang w:val="it-IT"/>
        </w:rPr>
        <w:t>For me here is not super clear the link between individual specialization and experience. In the first half of the paragraph, specialization is referred to the different tactics that different individuals can use in a population. Here when I read about specialization with experience, I think more about comparing over time the same individual that becomes a better hunter, so a reduction of within individual variance or individual plasticity. But this could be at the population level, i.e. All the individuals become better with experience but they all do the same thing, whereas above it refers to set differences among individual (means?)</w:t>
      </w:r>
    </w:p>
  </w:comment>
  <w:comment w:id="7" w:author="Francesca Santostefano" w:date="2023-03-27T18:52:00Z" w:initials="FS">
    <w:p w14:paraId="5162FA98" w14:textId="77777777" w:rsidR="00153794" w:rsidRDefault="00153794" w:rsidP="00E62604">
      <w:pPr>
        <w:pStyle w:val="CommentText"/>
      </w:pPr>
      <w:r>
        <w:rPr>
          <w:rStyle w:val="CommentReference"/>
        </w:rPr>
        <w:annotationRef/>
      </w:r>
      <w:r>
        <w:rPr>
          <w:lang w:val="it-IT"/>
        </w:rPr>
        <w:t>So I guess somewhere maybe also in the next paragraph we have to define specialization and realate it exaclty to the variance level we are talking about (like are we talking about among id differences in specialization or population level, e.g. Link to the Bolnick niche framework?</w:t>
      </w:r>
    </w:p>
  </w:comment>
  <w:comment w:id="8" w:author="Francesca Santostefano" w:date="2023-03-28T12:29:00Z" w:initials="FS">
    <w:p w14:paraId="336D8613" w14:textId="77777777" w:rsidR="00E131D3" w:rsidRPr="00F33B09" w:rsidRDefault="00E131D3" w:rsidP="002248FB">
      <w:pPr>
        <w:pStyle w:val="CommentText"/>
        <w:rPr>
          <w:lang w:val="en-CA"/>
        </w:rPr>
      </w:pPr>
      <w:r>
        <w:rPr>
          <w:rStyle w:val="CommentReference"/>
        </w:rPr>
        <w:annotationRef/>
      </w:r>
      <w:r>
        <w:rPr>
          <w:lang w:val="it-IT"/>
        </w:rPr>
        <w:t>I think you explained well in the meeting the difference between expertise and learning so somewhere make a distrinction between expertise, learning, optimizing etc.</w:t>
      </w:r>
    </w:p>
  </w:comment>
  <w:comment w:id="9" w:author="Francesca Santostefano" w:date="2023-03-27T18:54:00Z" w:initials="FS">
    <w:p w14:paraId="07642421" w14:textId="37252394" w:rsidR="00153794" w:rsidRDefault="00153794" w:rsidP="00E07889">
      <w:pPr>
        <w:pStyle w:val="CommentText"/>
      </w:pPr>
      <w:r>
        <w:rPr>
          <w:rStyle w:val="CommentReference"/>
        </w:rPr>
        <w:annotationRef/>
      </w:r>
      <w:r>
        <w:rPr>
          <w:lang w:val="it-IT"/>
        </w:rPr>
        <w:t xml:space="preserve">Distinction somewhere re. Optimizing which implies a link with fitness, and specializing which doesnt? </w:t>
      </w:r>
    </w:p>
  </w:comment>
  <w:comment w:id="10" w:author="Francesca Santostefano" w:date="2023-03-27T18:56:00Z" w:initials="FS">
    <w:p w14:paraId="7FA77469" w14:textId="77777777" w:rsidR="00153794" w:rsidRDefault="00153794" w:rsidP="00866DAC">
      <w:pPr>
        <w:pStyle w:val="CommentText"/>
      </w:pPr>
      <w:r>
        <w:rPr>
          <w:rStyle w:val="CommentReference"/>
        </w:rPr>
        <w:annotationRef/>
      </w:r>
      <w:r>
        <w:rPr>
          <w:color w:val="000000"/>
          <w:lang w:val="it-IT"/>
        </w:rPr>
        <w:t>Define somewhere tactic, we talk about trait value? Again to try to relate to the right levels of variation</w:t>
      </w:r>
    </w:p>
  </w:comment>
  <w:comment w:id="11" w:author="Francesca Santostefano" w:date="2023-03-27T18:59:00Z" w:initials="FS">
    <w:p w14:paraId="544AC83A" w14:textId="77777777" w:rsidR="00153794" w:rsidRDefault="00153794" w:rsidP="0020150E">
      <w:pPr>
        <w:pStyle w:val="CommentText"/>
      </w:pPr>
      <w:r>
        <w:rPr>
          <w:rStyle w:val="CommentReference"/>
        </w:rPr>
        <w:annotationRef/>
      </w:r>
      <w:r>
        <w:rPr>
          <w:lang w:val="it-IT"/>
        </w:rPr>
        <w:t>This is not a mechanism but rather an alternative outcome or prediction? Like in this case we expect that individual flexibility will increase with expereince?</w:t>
      </w:r>
    </w:p>
  </w:comment>
  <w:comment w:id="12" w:author="Francesca Santostefano" w:date="2023-03-27T19:04:00Z" w:initials="FS">
    <w:p w14:paraId="43EC6CF7" w14:textId="77777777" w:rsidR="00A67CE9" w:rsidRDefault="00A67CE9" w:rsidP="00120BA5">
      <w:pPr>
        <w:pStyle w:val="CommentText"/>
      </w:pPr>
      <w:r>
        <w:rPr>
          <w:rStyle w:val="CommentReference"/>
        </w:rPr>
        <w:annotationRef/>
      </w:r>
      <w:r>
        <w:rPr>
          <w:color w:val="000000"/>
          <w:lang w:val="it-IT"/>
        </w:rPr>
        <w:t>So in the end we talking about costs and benefits of flexibility? Assuming predators optimize their hunting with experience, they will become more specialized if the rewards of using the same tactic are higher than the cost (first scenario) or become more generalists if that is more rewarded and thus increase the within individual variation with experience (if the second sceario is true). I think it could be useful to relate this to the classic costs and benefits of spcialization</w:t>
      </w:r>
    </w:p>
  </w:comment>
  <w:comment w:id="13" w:author="Francesca Santostefano" w:date="2023-03-27T19:00:00Z" w:initials="FS">
    <w:p w14:paraId="19D72E9B" w14:textId="076BD191" w:rsidR="00153794" w:rsidRDefault="00153794" w:rsidP="00755599">
      <w:pPr>
        <w:pStyle w:val="CommentText"/>
      </w:pPr>
      <w:r>
        <w:rPr>
          <w:rStyle w:val="CommentReference"/>
        </w:rPr>
        <w:annotationRef/>
      </w:r>
      <w:r>
        <w:rPr>
          <w:lang w:val="it-IT"/>
        </w:rPr>
        <w:t>I don't get the meaning of this sentence</w:t>
      </w:r>
    </w:p>
  </w:comment>
  <w:comment w:id="14" w:author="Francesca Santostefano" w:date="2023-03-27T19:07:00Z" w:initials="FS">
    <w:p w14:paraId="5AB1CA61" w14:textId="77777777" w:rsidR="00A67CE9" w:rsidRDefault="00A67CE9" w:rsidP="001E7D41">
      <w:pPr>
        <w:pStyle w:val="CommentText"/>
      </w:pPr>
      <w:r>
        <w:rPr>
          <w:rStyle w:val="CommentReference"/>
        </w:rPr>
        <w:annotationRef/>
      </w:r>
      <w:r>
        <w:rPr>
          <w:lang w:val="it-IT"/>
        </w:rPr>
        <w:t>Is this where we then make the jump to talk about among individual variation in within individual variation? I like that the paper is written staying away from all these more statistical writing, but at the same time we should be clear on the definitions so that the readers obsessed with variance levels will know we know what we are talking about?</w:t>
      </w:r>
    </w:p>
  </w:comment>
  <w:comment w:id="15" w:author="Francesca Santostefano" w:date="2023-03-27T19:10:00Z" w:initials="FS">
    <w:p w14:paraId="35051D5A" w14:textId="77777777" w:rsidR="00A67CE9" w:rsidRDefault="00A67CE9" w:rsidP="00B84466">
      <w:pPr>
        <w:pStyle w:val="CommentText"/>
      </w:pPr>
      <w:r>
        <w:rPr>
          <w:rStyle w:val="CommentReference"/>
        </w:rPr>
        <w:annotationRef/>
      </w:r>
      <w:r>
        <w:rPr>
          <w:lang w:val="it-IT"/>
        </w:rPr>
        <w:t>General ref on this?</w:t>
      </w:r>
    </w:p>
  </w:comment>
  <w:comment w:id="16" w:author="Francesca Santostefano" w:date="2023-03-27T19:11:00Z" w:initials="FS">
    <w:p w14:paraId="6344DE6B" w14:textId="77777777" w:rsidR="00A67CE9" w:rsidRDefault="00A67CE9" w:rsidP="008118EE">
      <w:pPr>
        <w:pStyle w:val="CommentText"/>
      </w:pPr>
      <w:r>
        <w:rPr>
          <w:rStyle w:val="CommentReference"/>
        </w:rPr>
        <w:annotationRef/>
      </w:r>
      <w:r>
        <w:rPr>
          <w:lang w:val="it-IT"/>
        </w:rPr>
        <w:t>Intraspecific?</w:t>
      </w:r>
    </w:p>
  </w:comment>
  <w:comment w:id="17" w:author="Francesca Santostefano" w:date="2023-03-27T19:14:00Z" w:initials="FS">
    <w:p w14:paraId="349B37BF" w14:textId="77777777" w:rsidR="00DD27BE" w:rsidRDefault="00DD27BE" w:rsidP="00C954FA">
      <w:pPr>
        <w:pStyle w:val="CommentText"/>
      </w:pPr>
      <w:r>
        <w:rPr>
          <w:rStyle w:val="CommentReference"/>
        </w:rPr>
        <w:annotationRef/>
      </w:r>
      <w:r>
        <w:rPr>
          <w:lang w:val="it-IT"/>
        </w:rPr>
        <w:t>But how is this related to the fact that they don't take into account ecological contxts? Is the fact that we find study with all types of results dependend on that? I think the logic link between the first two sentences is missing</w:t>
      </w:r>
    </w:p>
  </w:comment>
  <w:comment w:id="18" w:author="Francesca Santostefano" w:date="2023-03-27T19:16:00Z" w:initials="FS">
    <w:p w14:paraId="2A3B90B5" w14:textId="77777777" w:rsidR="00DD27BE" w:rsidRDefault="00DD27BE" w:rsidP="00DB654B">
      <w:pPr>
        <w:pStyle w:val="CommentText"/>
      </w:pPr>
      <w:r>
        <w:rPr>
          <w:rStyle w:val="CommentReference"/>
        </w:rPr>
        <w:annotationRef/>
      </w:r>
      <w:r>
        <w:rPr>
          <w:lang w:val="it-IT"/>
        </w:rPr>
        <w:t xml:space="preserve">I also don't get the logic of this sentence. Yoiu can start directly with however, some studies show that a key factor in shaping specialization are fluctuations... Etc. </w:t>
      </w:r>
    </w:p>
  </w:comment>
  <w:comment w:id="21" w:author="Francesca Santostefano" w:date="2023-03-27T19:19:00Z" w:initials="FS">
    <w:p w14:paraId="224AA99D" w14:textId="77777777" w:rsidR="00DD27BE" w:rsidRDefault="00DD27BE" w:rsidP="00E70DEE">
      <w:pPr>
        <w:pStyle w:val="CommentText"/>
      </w:pPr>
      <w:r>
        <w:rPr>
          <w:rStyle w:val="CommentReference"/>
        </w:rPr>
        <w:annotationRef/>
      </w:r>
      <w:r>
        <w:rPr>
          <w:lang w:val="it-IT"/>
        </w:rPr>
        <w:t>Somewhere we need to define predictability of encounters-resources etc.. We mean they appear always at the same place? Or they behave in the same way? Or are the same prey type and so they only require one hunting tactic? Etc.</w:t>
      </w:r>
    </w:p>
  </w:comment>
  <w:comment w:id="22" w:author="Francesca Santostefano" w:date="2023-03-27T19:20:00Z" w:initials="FS">
    <w:p w14:paraId="254D3510" w14:textId="77777777" w:rsidR="00DD27BE" w:rsidRDefault="00DD27BE" w:rsidP="007534AB">
      <w:pPr>
        <w:pStyle w:val="CommentText"/>
      </w:pPr>
      <w:r>
        <w:rPr>
          <w:rStyle w:val="CommentReference"/>
        </w:rPr>
        <w:annotationRef/>
      </w:r>
      <w:r>
        <w:rPr>
          <w:lang w:val="it-IT"/>
        </w:rPr>
        <w:t>Does this individual specialist and individual generalist term refer to the bolnick niche width thing? Or what do you mean buy using "individual"?</w:t>
      </w:r>
    </w:p>
  </w:comment>
  <w:comment w:id="23" w:author="Francesca Santostefano" w:date="2023-03-27T19:17:00Z" w:initials="FS">
    <w:p w14:paraId="55D0FAC0" w14:textId="73B4B941" w:rsidR="00DD27BE" w:rsidRDefault="00DD27BE" w:rsidP="00150B95">
      <w:pPr>
        <w:pStyle w:val="CommentText"/>
      </w:pPr>
      <w:r>
        <w:rPr>
          <w:rStyle w:val="CommentReference"/>
        </w:rPr>
        <w:annotationRef/>
      </w:r>
      <w:r>
        <w:rPr>
          <w:color w:val="000000"/>
          <w:lang w:val="it-IT"/>
        </w:rPr>
        <w:t>What are delivery rates? Use some more easily understanble word to everyone?</w:t>
      </w:r>
    </w:p>
  </w:comment>
  <w:comment w:id="24" w:author="Francesca Santostefano" w:date="2023-03-27T19:21:00Z" w:initials="FS">
    <w:p w14:paraId="3EF08D5D" w14:textId="77777777" w:rsidR="00DD27BE" w:rsidRDefault="00DD27BE" w:rsidP="002E3C00">
      <w:pPr>
        <w:pStyle w:val="CommentText"/>
      </w:pPr>
      <w:r>
        <w:rPr>
          <w:rStyle w:val="CommentReference"/>
        </w:rPr>
        <w:annotationRef/>
      </w:r>
      <w:r>
        <w:rPr>
          <w:lang w:val="it-IT"/>
        </w:rPr>
        <w:t>I don't know what you mean with this, delete?</w:t>
      </w:r>
    </w:p>
  </w:comment>
  <w:comment w:id="25" w:author="Francesca Santostefano" w:date="2023-03-27T19:28:00Z" w:initials="FS">
    <w:p w14:paraId="3D631835" w14:textId="77777777" w:rsidR="00D97C3A" w:rsidRDefault="00D97C3A" w:rsidP="00A85567">
      <w:pPr>
        <w:pStyle w:val="CommentText"/>
      </w:pPr>
      <w:r>
        <w:rPr>
          <w:rStyle w:val="CommentReference"/>
        </w:rPr>
        <w:annotationRef/>
      </w:r>
      <w:r>
        <w:rPr>
          <w:lang w:val="it-IT"/>
        </w:rPr>
        <w:t xml:space="preserve">I am not sure about the transition to learning here, what you say all makes sense but I struggle to see the main message of this paragraph? The first part gives some background on the two scenarios of why individuals should either specialize or stay generalists. </w:t>
      </w:r>
      <w:r>
        <w:rPr>
          <w:lang w:val="it-IT"/>
        </w:rPr>
        <w:br/>
        <w:t>How does this transition to differences in learning? Here we are not talking about learning curves I imagine but about among id differences in within id variation? And how is this related to better predicting hunting success in the end sentence?</w:t>
      </w:r>
    </w:p>
  </w:comment>
  <w:comment w:id="32" w:author="Francesca Santostefano" w:date="2023-03-27T19:29:00Z" w:initials="FS">
    <w:p w14:paraId="39C5A399" w14:textId="77777777" w:rsidR="00D97C3A" w:rsidRDefault="00D97C3A" w:rsidP="00C0105E">
      <w:pPr>
        <w:pStyle w:val="CommentText"/>
      </w:pPr>
      <w:r>
        <w:rPr>
          <w:rStyle w:val="CommentReference"/>
        </w:rPr>
        <w:annotationRef/>
      </w:r>
      <w:r>
        <w:rPr>
          <w:lang w:val="it-IT"/>
        </w:rPr>
        <w:t xml:space="preserve">How so? </w:t>
      </w:r>
    </w:p>
  </w:comment>
  <w:comment w:id="33" w:author="Francesca Santostefano" w:date="2023-03-27T19:35:00Z" w:initials="FS">
    <w:p w14:paraId="7E6AD8E4" w14:textId="77777777" w:rsidR="007A72CF" w:rsidRDefault="007A72CF" w:rsidP="00667068">
      <w:pPr>
        <w:pStyle w:val="CommentText"/>
      </w:pPr>
      <w:r>
        <w:rPr>
          <w:rStyle w:val="CommentReference"/>
        </w:rPr>
        <w:annotationRef/>
      </w:r>
      <w:r>
        <w:rPr>
          <w:lang w:val="it-IT"/>
        </w:rPr>
        <w:t>Refs or explain a bit more? We mean when they interact freely in wild population I guess and not staged mesocosm studies? For example it's hard to equip predators and prey with GPS or tags and even then we have to infer their behaviour (I am thinking of Hassen's foraging dives studies)</w:t>
      </w:r>
    </w:p>
  </w:comment>
  <w:comment w:id="34" w:author="Francesca Santostefano" w:date="2023-03-27T19:43:00Z" w:initials="FS">
    <w:p w14:paraId="2EDFD5A9" w14:textId="77777777" w:rsidR="00C26885" w:rsidRDefault="00C26885" w:rsidP="0090284A">
      <w:pPr>
        <w:pStyle w:val="CommentText"/>
      </w:pPr>
      <w:r>
        <w:rPr>
          <w:rStyle w:val="CommentReference"/>
        </w:rPr>
        <w:annotationRef/>
      </w:r>
      <w:r>
        <w:rPr>
          <w:color w:val="000000"/>
          <w:lang w:val="it-IT"/>
        </w:rPr>
        <w:t>An online multiplayer videogame where players interact in similar ways to predator-prey interactions? Or something like that, I think this needs a bit of expansion. You have a long section on virtual ssystems so we need to say a bit more what they are. Not long like the first paper but still something for the n00b readers. The DBD description comes much later (which is fine, but they need a bit of info here then)</w:t>
      </w:r>
    </w:p>
  </w:comment>
  <w:comment w:id="35" w:author="Francesca Santostefano" w:date="2023-03-27T19:40:00Z" w:initials="FS">
    <w:p w14:paraId="0DC1C7C2" w14:textId="5E4846B4" w:rsidR="007A72CF" w:rsidRDefault="007A72CF" w:rsidP="00F647F6">
      <w:pPr>
        <w:pStyle w:val="CommentText"/>
      </w:pPr>
      <w:r>
        <w:rPr>
          <w:rStyle w:val="CommentReference"/>
        </w:rPr>
        <w:annotationRef/>
      </w:r>
      <w:r>
        <w:rPr>
          <w:lang w:val="it-IT"/>
        </w:rPr>
        <w:t>I guess instead of referring to the locomotor crossover hypothesis you can highlight more the finding from the previous paper that relate more to this? Likesay that we already found different hunting tactics that tell us that there is already specialization in this system and they are partially driven by prey etc..</w:t>
      </w:r>
    </w:p>
  </w:comment>
  <w:comment w:id="36" w:author="Francesca Santostefano" w:date="2023-03-27T19:41:00Z" w:initials="FS">
    <w:p w14:paraId="51EFFE46" w14:textId="77777777" w:rsidR="007A72CF" w:rsidRDefault="007A72CF" w:rsidP="00C04906">
      <w:pPr>
        <w:pStyle w:val="CommentText"/>
      </w:pPr>
      <w:r>
        <w:rPr>
          <w:rStyle w:val="CommentReference"/>
        </w:rPr>
        <w:annotationRef/>
      </w:r>
      <w:r>
        <w:rPr>
          <w:lang w:val="it-IT"/>
        </w:rPr>
        <w:t>So not just that virtual ecostystems are useful in general, but specifically how previous work on this system sets us up nicely for this study and shows we have solid bases</w:t>
      </w:r>
    </w:p>
  </w:comment>
  <w:comment w:id="37" w:author="Francesca Santostefano" w:date="2023-03-27T19:47:00Z" w:initials="FS">
    <w:p w14:paraId="67ADE813" w14:textId="77777777" w:rsidR="00C26885" w:rsidRDefault="00C26885" w:rsidP="00D810A9">
      <w:pPr>
        <w:pStyle w:val="CommentText"/>
      </w:pPr>
      <w:r>
        <w:rPr>
          <w:rStyle w:val="CommentReference"/>
        </w:rPr>
        <w:annotationRef/>
      </w:r>
      <w:r>
        <w:rPr>
          <w:lang w:val="it-IT"/>
        </w:rPr>
        <w:t>Break this sentence in two. The last part of the sentence is important as it really highlights the key questions this setup allows us to answer</w:t>
      </w:r>
    </w:p>
  </w:comment>
  <w:comment w:id="38" w:author="Francesca Santostefano" w:date="2023-03-27T21:46:00Z" w:initials="FS">
    <w:p w14:paraId="439D7434" w14:textId="77777777" w:rsidR="00AD0334" w:rsidRDefault="00AD0334" w:rsidP="003D46F2">
      <w:pPr>
        <w:pStyle w:val="CommentText"/>
      </w:pPr>
      <w:r>
        <w:rPr>
          <w:rStyle w:val="CommentReference"/>
        </w:rPr>
        <w:annotationRef/>
      </w:r>
      <w:r>
        <w:rPr>
          <w:lang w:val="it-IT"/>
        </w:rPr>
        <w:t>Add as well as the hunting success, and that we can follow players in subsequent matches, so it's clear out front that we have all the ingredients to test our hypotheses. Then we go in details</w:t>
      </w:r>
    </w:p>
  </w:comment>
  <w:comment w:id="41" w:author="Francesca Santostefano" w:date="2023-03-27T21:48:00Z" w:initials="FS">
    <w:p w14:paraId="258E4AEE" w14:textId="77777777" w:rsidR="00AD0334" w:rsidRDefault="00AD0334" w:rsidP="007F5B28">
      <w:pPr>
        <w:pStyle w:val="CommentText"/>
      </w:pPr>
      <w:r>
        <w:rPr>
          <w:rStyle w:val="CommentReference"/>
        </w:rPr>
        <w:annotationRef/>
      </w:r>
      <w:r>
        <w:rPr>
          <w:lang w:val="it-IT"/>
        </w:rPr>
        <w:t xml:space="preserve">Maybe we can be a bit more precise, here we mean we test if they vary in their learning curves? Or we test whether prey variablity is a mechanisms that affects learning? Etc. </w:t>
      </w:r>
    </w:p>
  </w:comment>
  <w:comment w:id="42" w:author="Francesca Santostefano" w:date="2023-03-27T21:52:00Z" w:initials="FS">
    <w:p w14:paraId="7C87B7CE" w14:textId="77777777" w:rsidR="00AD0334" w:rsidRDefault="00AD0334" w:rsidP="002B4692">
      <w:pPr>
        <w:pStyle w:val="CommentText"/>
      </w:pPr>
      <w:r>
        <w:rPr>
          <w:rStyle w:val="CommentReference"/>
        </w:rPr>
        <w:annotationRef/>
      </w:r>
      <w:r>
        <w:rPr>
          <w:lang w:val="it-IT"/>
        </w:rPr>
        <w:t xml:space="preserve">I think this was not set up in the introduction. Earlier you were talking mostly about predictabiliy of prey (which is point number 3). Instead of difficulty, is it more that they encounter prey that express different phenotypes, rather than prey that are easier or harder to catch? </w:t>
      </w:r>
    </w:p>
  </w:comment>
  <w:comment w:id="43" w:author="Francesca Santostefano" w:date="2023-03-27T21:54:00Z" w:initials="FS">
    <w:p w14:paraId="3B93F0D2" w14:textId="77777777" w:rsidR="00AD0334" w:rsidRDefault="00AD0334" w:rsidP="004213C7">
      <w:pPr>
        <w:pStyle w:val="CommentText"/>
      </w:pPr>
      <w:r>
        <w:rPr>
          <w:rStyle w:val="CommentReference"/>
        </w:rPr>
        <w:annotationRef/>
      </w:r>
      <w:r>
        <w:rPr>
          <w:lang w:val="it-IT"/>
        </w:rPr>
        <w:t xml:space="preserve">Again coming back to my comments above, we need to have defined earlier what we mean with specialized, flexible etc. At the level of variation. So either we do it earlier or we add it here in brackets (i.e., increase or decrease the amount of within id varaition...etc) </w:t>
      </w:r>
    </w:p>
  </w:comment>
  <w:comment w:id="44" w:author="Francesca Santostefano" w:date="2023-03-27T21:56:00Z" w:initials="FS">
    <w:p w14:paraId="6627328F" w14:textId="77777777" w:rsidR="00487A4C" w:rsidRDefault="00487A4C" w:rsidP="00374F9A">
      <w:pPr>
        <w:pStyle w:val="CommentText"/>
      </w:pPr>
      <w:r>
        <w:rPr>
          <w:rStyle w:val="CommentReference"/>
        </w:rPr>
        <w:annotationRef/>
      </w:r>
      <w:r>
        <w:rPr>
          <w:color w:val="000000"/>
          <w:lang w:val="it-IT"/>
        </w:rPr>
        <w:t>Ok I think only here it becomes more clearer that we are testing some hypotheses at the pop level and some at the individual level</w:t>
      </w:r>
    </w:p>
  </w:comment>
  <w:comment w:id="45" w:author="Francesca Santostefano" w:date="2023-03-27T21:59:00Z" w:initials="FS">
    <w:p w14:paraId="52A14038" w14:textId="77777777" w:rsidR="003204CB" w:rsidRDefault="00487A4C" w:rsidP="003F2274">
      <w:pPr>
        <w:pStyle w:val="CommentText"/>
      </w:pPr>
      <w:r>
        <w:rPr>
          <w:rStyle w:val="CommentReference"/>
        </w:rPr>
        <w:annotationRef/>
      </w:r>
      <w:r w:rsidR="003204CB">
        <w:rPr>
          <w:color w:val="000000"/>
          <w:lang w:val="it-IT"/>
        </w:rPr>
        <w:t>Again I think we didn't define predictable much earlier in the introduction. Like that the prey are always the same across matches? Etc.. Or that the four players within a match are homogenous or different? Etc.</w:t>
      </w:r>
    </w:p>
  </w:comment>
  <w:comment w:id="46" w:author="Francesca Santostefano" w:date="2023-03-27T21:59:00Z" w:initials="FS">
    <w:p w14:paraId="117053E5" w14:textId="2A12AE1E" w:rsidR="00487A4C" w:rsidRDefault="00487A4C" w:rsidP="000B5AA0">
      <w:pPr>
        <w:pStyle w:val="CommentText"/>
      </w:pPr>
      <w:r>
        <w:rPr>
          <w:rStyle w:val="CommentReference"/>
        </w:rPr>
        <w:annotationRef/>
      </w:r>
      <w:r>
        <w:rPr>
          <w:lang w:val="it-IT"/>
        </w:rPr>
        <w:t>Why?</w:t>
      </w:r>
    </w:p>
  </w:comment>
  <w:comment w:id="53" w:author="Francesca Santostefano" w:date="2023-03-27T22:03:00Z" w:initials="FS">
    <w:p w14:paraId="6CAA6E88" w14:textId="77777777" w:rsidR="006636C2" w:rsidRDefault="006636C2" w:rsidP="006E14CC">
      <w:pPr>
        <w:pStyle w:val="CommentText"/>
      </w:pPr>
      <w:r>
        <w:rPr>
          <w:rStyle w:val="CommentReference"/>
        </w:rPr>
        <w:annotationRef/>
      </w:r>
      <w:r>
        <w:rPr>
          <w:lang w:val="it-IT"/>
        </w:rPr>
        <w:t>This is the information I would maybe have put in the end of the intro to give more background and strenght to your approach that is based on previous findings, see my earlier comments</w:t>
      </w:r>
    </w:p>
  </w:comment>
  <w:comment w:id="55" w:author="Francesca Santostefano" w:date="2023-03-27T22:04:00Z" w:initials="FS">
    <w:p w14:paraId="3EEB9666" w14:textId="77777777" w:rsidR="006636C2" w:rsidRDefault="006636C2" w:rsidP="00617E5F">
      <w:pPr>
        <w:pStyle w:val="CommentText"/>
      </w:pPr>
      <w:r>
        <w:rPr>
          <w:rStyle w:val="CommentReference"/>
        </w:rPr>
        <w:annotationRef/>
      </w:r>
      <w:r>
        <w:rPr>
          <w:lang w:val="it-IT"/>
        </w:rPr>
        <w:t>same</w:t>
      </w:r>
    </w:p>
  </w:comment>
  <w:comment w:id="60" w:author="Francesca Santostefano" w:date="2023-03-27T22:09:00Z" w:initials="FS">
    <w:p w14:paraId="0D124111" w14:textId="77777777" w:rsidR="00937D26" w:rsidRDefault="004B677D" w:rsidP="00BB56F5">
      <w:pPr>
        <w:pStyle w:val="CommentText"/>
      </w:pPr>
      <w:r>
        <w:rPr>
          <w:rStyle w:val="CommentReference"/>
        </w:rPr>
        <w:annotationRef/>
      </w:r>
      <w:r w:rsidR="00937D26">
        <w:rPr>
          <w:color w:val="000000"/>
          <w:lang w:val="it-IT"/>
        </w:rPr>
        <w:t xml:space="preserve">But these are just random numbers we chose or is it based on the experience distribution? If so, say it, otherwise you can cut all these lines and just say we sampled players that played at least 300 matches and sampled all their matches between 0 and 500? </w:t>
      </w:r>
    </w:p>
  </w:comment>
  <w:comment w:id="62" w:author="Francesca Santostefano" w:date="2023-03-27T22:32:00Z" w:initials="FS">
    <w:p w14:paraId="02D62BFA" w14:textId="77777777" w:rsidR="00937D26" w:rsidRDefault="00937D26" w:rsidP="00DF432B">
      <w:pPr>
        <w:pStyle w:val="CommentText"/>
      </w:pPr>
      <w:r>
        <w:rPr>
          <w:rStyle w:val="CommentReference"/>
        </w:rPr>
        <w:annotationRef/>
      </w:r>
      <w:r>
        <w:rPr>
          <w:lang w:val="it-IT"/>
        </w:rPr>
        <w:t>I think it's still a bit confusing understanding the sampling here. We take players that have played at least 300 to max 500 matches within the timeframe. Then we sample all their matches. Then we split the same player across the 3 datasets of novice, intermediate, and advanced. Right? Not sure it comes across</w:t>
      </w:r>
    </w:p>
  </w:comment>
  <w:comment w:id="63" w:author="Francesca Santostefano" w:date="2023-03-27T22:10:00Z" w:initials="FS">
    <w:p w14:paraId="333243AC" w14:textId="40284232" w:rsidR="004B677D" w:rsidRDefault="004B677D" w:rsidP="00F8512A">
      <w:pPr>
        <w:pStyle w:val="CommentText"/>
      </w:pPr>
      <w:r>
        <w:rPr>
          <w:rStyle w:val="CommentReference"/>
        </w:rPr>
        <w:annotationRef/>
      </w:r>
      <w:r>
        <w:rPr>
          <w:lang w:val="it-IT"/>
        </w:rPr>
        <w:t>I thought we used to filter matches longer than 30 min, otherwise it's likely farming, idle games, games where players are hostage of the killer etc.</w:t>
      </w:r>
    </w:p>
  </w:comment>
  <w:comment w:id="71" w:author="Francesca Santostefano" w:date="2023-03-27T22:14:00Z" w:initials="FS">
    <w:p w14:paraId="56FD98FD" w14:textId="77777777" w:rsidR="003204CB" w:rsidRDefault="003204CB" w:rsidP="00016DDB">
      <w:pPr>
        <w:pStyle w:val="CommentText"/>
      </w:pPr>
      <w:r>
        <w:rPr>
          <w:rStyle w:val="CommentReference"/>
        </w:rPr>
        <w:annotationRef/>
      </w:r>
      <w:r>
        <w:rPr>
          <w:lang w:val="it-IT"/>
        </w:rPr>
        <w:t>From where? The same timeframe, the same pool, etc..</w:t>
      </w:r>
    </w:p>
  </w:comment>
  <w:comment w:id="77" w:author="Francesca Santostefano" w:date="2023-03-27T22:22:00Z" w:initials="FS">
    <w:p w14:paraId="12FE73F1" w14:textId="77777777" w:rsidR="00B06622" w:rsidRDefault="00B06622" w:rsidP="00A45BB0">
      <w:pPr>
        <w:pStyle w:val="CommentText"/>
      </w:pPr>
      <w:r>
        <w:rPr>
          <w:rStyle w:val="CommentReference"/>
        </w:rPr>
        <w:annotationRef/>
      </w:r>
      <w:r>
        <w:rPr>
          <w:lang w:val="it-IT"/>
        </w:rPr>
        <w:t xml:space="preserve">Is development of expertise the same as improving their performance? Or is expertise meaning become really good at one thing? </w:t>
      </w:r>
    </w:p>
  </w:comment>
  <w:comment w:id="78" w:author="Francesca Santostefano" w:date="2023-03-27T22:23:00Z" w:initials="FS">
    <w:p w14:paraId="6D749186" w14:textId="77777777" w:rsidR="00B06622" w:rsidRDefault="00B06622" w:rsidP="00DA43C8">
      <w:pPr>
        <w:pStyle w:val="CommentText"/>
      </w:pPr>
      <w:r>
        <w:rPr>
          <w:rStyle w:val="CommentReference"/>
        </w:rPr>
        <w:annotationRef/>
      </w:r>
      <w:r>
        <w:rPr>
          <w:lang w:val="it-IT"/>
        </w:rPr>
        <w:t>To control for...?</w:t>
      </w:r>
    </w:p>
  </w:comment>
  <w:comment w:id="79" w:author="Francesca Santostefano" w:date="2023-03-27T22:25:00Z" w:initials="FS">
    <w:p w14:paraId="38A1BB15" w14:textId="77777777" w:rsidR="003271C3" w:rsidRDefault="003271C3" w:rsidP="009A0BFC">
      <w:pPr>
        <w:pStyle w:val="CommentText"/>
      </w:pPr>
      <w:r>
        <w:rPr>
          <w:rStyle w:val="CommentReference"/>
        </w:rPr>
        <w:annotationRef/>
      </w:r>
      <w:r>
        <w:rPr>
          <w:lang w:val="it-IT"/>
        </w:rPr>
        <w:t>In case of space issue, sometimes I see these types of model specifications reported in the supmat instead</w:t>
      </w:r>
    </w:p>
  </w:comment>
  <w:comment w:id="81" w:author="Francesca Santostefano" w:date="2023-03-27T22:26:00Z" w:initials="FS">
    <w:p w14:paraId="51E250C2" w14:textId="77777777" w:rsidR="00937D26" w:rsidRDefault="00937D26" w:rsidP="0058153E">
      <w:pPr>
        <w:pStyle w:val="CommentText"/>
      </w:pPr>
      <w:r>
        <w:rPr>
          <w:rStyle w:val="CommentReference"/>
        </w:rPr>
        <w:annotationRef/>
      </w:r>
      <w:r>
        <w:rPr>
          <w:lang w:val="it-IT"/>
        </w:rPr>
        <w:t>This title is complicated</w:t>
      </w:r>
    </w:p>
  </w:comment>
  <w:comment w:id="82" w:author="Francesca Santostefano" w:date="2023-03-27T22:33:00Z" w:initials="FS">
    <w:p w14:paraId="05CF0D88" w14:textId="77777777" w:rsidR="00937D26" w:rsidRDefault="00937D26" w:rsidP="00955022">
      <w:pPr>
        <w:pStyle w:val="CommentText"/>
      </w:pPr>
      <w:r>
        <w:rPr>
          <w:rStyle w:val="CommentReference"/>
        </w:rPr>
        <w:annotationRef/>
      </w:r>
      <w:r>
        <w:rPr>
          <w:lang w:val="it-IT"/>
        </w:rPr>
        <w:t>See my comments above on the sampling and the splitting of the dataset, it's a bit confusing</w:t>
      </w:r>
    </w:p>
  </w:comment>
  <w:comment w:id="83" w:author="Francesca Santostefano" w:date="2023-03-27T22:34:00Z" w:initials="FS">
    <w:p w14:paraId="266BDF85" w14:textId="77777777" w:rsidR="00025A80" w:rsidRDefault="00937D26" w:rsidP="003F3787">
      <w:pPr>
        <w:pStyle w:val="CommentText"/>
      </w:pPr>
      <w:r>
        <w:rPr>
          <w:rStyle w:val="CommentReference"/>
        </w:rPr>
        <w:annotationRef/>
      </w:r>
      <w:r w:rsidR="00025A80">
        <w:rPr>
          <w:color w:val="000000"/>
          <w:lang w:val="it-IT"/>
        </w:rPr>
        <w:t xml:space="preserve">Add a sentence saying the same player is followed longitudinally and thus occurs across the 3 categories </w:t>
      </w:r>
    </w:p>
  </w:comment>
  <w:comment w:id="89" w:author="Francesca Santostefano" w:date="2023-03-27T22:38:00Z" w:initials="FS">
    <w:p w14:paraId="1172C00A" w14:textId="1134D457" w:rsidR="00825683" w:rsidRDefault="00825683" w:rsidP="00AF366D">
      <w:pPr>
        <w:pStyle w:val="CommentText"/>
      </w:pPr>
      <w:r>
        <w:rPr>
          <w:rStyle w:val="CommentReference"/>
        </w:rPr>
        <w:annotationRef/>
      </w:r>
      <w:r>
        <w:rPr>
          <w:lang w:val="it-IT"/>
        </w:rPr>
        <w:t>Choose and define in intro or somewhere else</w:t>
      </w:r>
    </w:p>
  </w:comment>
  <w:comment w:id="90" w:author="Francesca Santostefano" w:date="2023-03-27T22:40:00Z" w:initials="FS">
    <w:p w14:paraId="40CC9616" w14:textId="77777777" w:rsidR="00825683" w:rsidRDefault="00825683" w:rsidP="00530CAA">
      <w:pPr>
        <w:pStyle w:val="CommentText"/>
      </w:pPr>
      <w:r>
        <w:rPr>
          <w:rStyle w:val="CommentReference"/>
        </w:rPr>
        <w:annotationRef/>
      </w:r>
      <w:r>
        <w:rPr>
          <w:lang w:val="it-IT"/>
        </w:rPr>
        <w:t>Of the prey groups right? Like across groups in different matches, not within each match?</w:t>
      </w:r>
    </w:p>
  </w:comment>
  <w:comment w:id="92" w:author="Francesca Santostefano" w:date="2023-03-27T22:42:00Z" w:initials="FS">
    <w:p w14:paraId="7E4671BB" w14:textId="77777777" w:rsidR="00825683" w:rsidRDefault="00825683" w:rsidP="000C0DA9">
      <w:pPr>
        <w:pStyle w:val="CommentText"/>
      </w:pPr>
      <w:r>
        <w:rPr>
          <w:rStyle w:val="CommentReference"/>
        </w:rPr>
        <w:annotationRef/>
      </w:r>
      <w:r>
        <w:rPr>
          <w:lang w:val="it-IT"/>
        </w:rPr>
        <w:t>Why do you sqrt here? In the GAMs above the game duration was not sqrt iirc</w:t>
      </w:r>
    </w:p>
  </w:comment>
  <w:comment w:id="93" w:author="Francesca Santostefano" w:date="2023-03-27T22:48:00Z" w:initials="FS">
    <w:p w14:paraId="361693E3" w14:textId="77777777" w:rsidR="00025A80" w:rsidRDefault="00025A80" w:rsidP="00DB5F58">
      <w:pPr>
        <w:pStyle w:val="CommentText"/>
      </w:pPr>
      <w:r>
        <w:rPr>
          <w:rStyle w:val="CommentReference"/>
        </w:rPr>
        <w:annotationRef/>
      </w:r>
      <w:r>
        <w:rPr>
          <w:color w:val="000000"/>
          <w:lang w:val="it-IT"/>
        </w:rPr>
        <w:t>Across each pair of preadator-prey traits? Not clear here</w:t>
      </w:r>
    </w:p>
  </w:comment>
  <w:comment w:id="94" w:author="Francesca Santostefano" w:date="2023-03-27T22:45:00Z" w:initials="FS">
    <w:p w14:paraId="29320F02" w14:textId="735FC362" w:rsidR="005F0BE6" w:rsidRDefault="005F0BE6" w:rsidP="00833EB4">
      <w:pPr>
        <w:pStyle w:val="CommentText"/>
      </w:pPr>
      <w:r>
        <w:rPr>
          <w:rStyle w:val="CommentReference"/>
        </w:rPr>
        <w:annotationRef/>
      </w:r>
      <w:r>
        <w:rPr>
          <w:lang w:val="it-IT"/>
        </w:rPr>
        <w:t>It also occurred to me that we have to specify earlier that this is across matches, we intend specialization as basically repeating the same phenotype across different matches. Like to be clear that this is a summary of each match and we don't know whether they change within match</w:t>
      </w:r>
    </w:p>
  </w:comment>
  <w:comment w:id="95" w:author="Francesca Santostefano" w:date="2023-03-27T22:50:00Z" w:initials="FS">
    <w:p w14:paraId="37397353" w14:textId="77777777" w:rsidR="00025A80" w:rsidRDefault="00025A80" w:rsidP="000F609F">
      <w:pPr>
        <w:pStyle w:val="CommentText"/>
      </w:pPr>
      <w:r>
        <w:rPr>
          <w:rStyle w:val="CommentReference"/>
        </w:rPr>
        <w:annotationRef/>
      </w:r>
      <w:r>
        <w:rPr>
          <w:lang w:val="it-IT"/>
        </w:rPr>
        <w:t>The correlation doesn't tell us the direction though, it could be the prey that adopt a tactic fitting to the predator, so don't infer causality here?</w:t>
      </w:r>
    </w:p>
  </w:comment>
  <w:comment w:id="97" w:author="Francesca Santostefano" w:date="2023-03-27T22:51:00Z" w:initials="FS">
    <w:p w14:paraId="594B8D3B" w14:textId="77777777" w:rsidR="00025A80" w:rsidRDefault="00025A80" w:rsidP="00DF0512">
      <w:pPr>
        <w:pStyle w:val="CommentText"/>
      </w:pPr>
      <w:r>
        <w:rPr>
          <w:rStyle w:val="CommentReference"/>
        </w:rPr>
        <w:annotationRef/>
      </w:r>
      <w:r>
        <w:rPr>
          <w:lang w:val="it-IT"/>
        </w:rPr>
        <w:t>Is this some sort of performance gradient? This result should already be in your previous ms no, so it's not somethign we are testing here?</w:t>
      </w:r>
    </w:p>
  </w:comment>
  <w:comment w:id="101" w:author="Francesca Santostefano" w:date="2023-03-27T22:55:00Z" w:initials="FS">
    <w:p w14:paraId="2BF00632" w14:textId="77777777" w:rsidR="00025A80" w:rsidRDefault="00025A80" w:rsidP="00FB357A">
      <w:pPr>
        <w:pStyle w:val="CommentText"/>
      </w:pPr>
      <w:r>
        <w:rPr>
          <w:rStyle w:val="CommentReference"/>
        </w:rPr>
        <w:annotationRef/>
      </w:r>
      <w:r>
        <w:rPr>
          <w:lang w:val="it-IT"/>
        </w:rPr>
        <w:t>Don't people here use the mu and the sigma or some symbols like that?</w:t>
      </w:r>
    </w:p>
  </w:comment>
  <w:comment w:id="102" w:author="Francesca Santostefano" w:date="2023-03-27T22:57:00Z" w:initials="FS">
    <w:p w14:paraId="46096749" w14:textId="77777777" w:rsidR="00507BB3" w:rsidRDefault="00507BB3" w:rsidP="00801CE0">
      <w:pPr>
        <w:pStyle w:val="CommentText"/>
      </w:pPr>
      <w:r>
        <w:rPr>
          <w:rStyle w:val="CommentReference"/>
        </w:rPr>
        <w:annotationRef/>
      </w:r>
      <w:r>
        <w:rPr>
          <w:lang w:val="it-IT"/>
        </w:rPr>
        <w:t>Same comment as above, I think all these technicalities on the models parametrizations can go in the supmat</w:t>
      </w:r>
    </w:p>
  </w:comment>
  <w:comment w:id="105" w:author="Francesca Santostefano" w:date="2023-03-28T09:37:00Z" w:initials="FS">
    <w:p w14:paraId="416F9C35" w14:textId="77777777" w:rsidR="00B82263" w:rsidRDefault="00B82263" w:rsidP="00C27639">
      <w:pPr>
        <w:pStyle w:val="CommentText"/>
      </w:pPr>
      <w:r>
        <w:rPr>
          <w:rStyle w:val="CommentReference"/>
        </w:rPr>
        <w:annotationRef/>
      </w:r>
      <w:r>
        <w:rPr>
          <w:color w:val="000000"/>
          <w:lang w:val="it-IT"/>
        </w:rPr>
        <w:t xml:space="preserve">Is "development in expertise" the same as foraging efficiency over time? Basically they differ in the shape of the relationship between experience and success?  </w:t>
      </w:r>
    </w:p>
  </w:comment>
  <w:comment w:id="110" w:author="Francesca Santostefano" w:date="2023-03-28T09:37:00Z" w:initials="FS">
    <w:p w14:paraId="0A904C92" w14:textId="225E3CA2" w:rsidR="00B82263" w:rsidRDefault="00B82263" w:rsidP="00D17DBB">
      <w:pPr>
        <w:pStyle w:val="CommentText"/>
      </w:pPr>
      <w:r>
        <w:rPr>
          <w:rStyle w:val="CommentReference"/>
        </w:rPr>
        <w:annotationRef/>
      </w:r>
      <w:r>
        <w:rPr>
          <w:lang w:val="it-IT"/>
        </w:rPr>
        <w:t>That's because we just made up arbitrarily that 300 number right to define advanced?</w:t>
      </w:r>
    </w:p>
  </w:comment>
  <w:comment w:id="111" w:author="Francesca Santostefano" w:date="2023-03-28T10:44:00Z" w:initials="FS">
    <w:p w14:paraId="0A1BF474" w14:textId="77777777" w:rsidR="00600CB5" w:rsidRDefault="00600CB5" w:rsidP="001400C8">
      <w:pPr>
        <w:pStyle w:val="CommentText"/>
      </w:pPr>
      <w:r>
        <w:rPr>
          <w:rStyle w:val="CommentReference"/>
        </w:rPr>
        <w:annotationRef/>
      </w:r>
      <w:r>
        <w:rPr>
          <w:lang w:val="it-IT"/>
        </w:rPr>
        <w:t>Update table numbers</w:t>
      </w:r>
    </w:p>
  </w:comment>
  <w:comment w:id="113" w:author="Francesca Santostefano" w:date="2023-03-28T09:41:00Z" w:initials="FS">
    <w:p w14:paraId="4BBBC5F8" w14:textId="77777777" w:rsidR="00D928A6" w:rsidRDefault="00AA4828" w:rsidP="00045343">
      <w:pPr>
        <w:pStyle w:val="CommentText"/>
      </w:pPr>
      <w:r>
        <w:rPr>
          <w:rStyle w:val="CommentReference"/>
        </w:rPr>
        <w:annotationRef/>
      </w:r>
      <w:r w:rsidR="00D928A6">
        <w:rPr>
          <w:color w:val="000000"/>
          <w:lang w:val="it-IT"/>
        </w:rPr>
        <w:t>I don't get why a priori we should expect that in the game players should differ in the type of prey they encounter. What was this based on?  Hunting styles finding different types of prey? Or do we assume that matchmaking consistently matches players with different types of prey? To me feels more like in this system our null expectation should be that matchmaking is the same for everyone at the end and so they would all be exposed to the same type of prey, unlike in nature where I see how the other prediction may be more likely</w:t>
      </w:r>
    </w:p>
  </w:comment>
  <w:comment w:id="114" w:author="Francesca Santostefano" w:date="2023-03-28T09:44:00Z" w:initials="FS">
    <w:p w14:paraId="6C974438" w14:textId="6B931F7A" w:rsidR="00AA4828" w:rsidRDefault="00AA4828" w:rsidP="006A58CD">
      <w:pPr>
        <w:pStyle w:val="CommentText"/>
      </w:pPr>
      <w:r>
        <w:rPr>
          <w:rStyle w:val="CommentReference"/>
        </w:rPr>
        <w:annotationRef/>
      </w:r>
      <w:r>
        <w:rPr>
          <w:lang w:val="it-IT"/>
        </w:rPr>
        <w:t>Remind what this was, mean prey speed within each match?</w:t>
      </w:r>
    </w:p>
  </w:comment>
  <w:comment w:id="115" w:author="Francesca Santostefano" w:date="2023-03-28T09:45:00Z" w:initials="FS">
    <w:p w14:paraId="46781D18" w14:textId="77777777" w:rsidR="00AA4828" w:rsidRDefault="00AA4828" w:rsidP="003E7877">
      <w:pPr>
        <w:pStyle w:val="CommentText"/>
      </w:pPr>
      <w:r>
        <w:rPr>
          <w:rStyle w:val="CommentReference"/>
        </w:rPr>
        <w:annotationRef/>
      </w:r>
      <w:r>
        <w:rPr>
          <w:lang w:val="it-IT"/>
        </w:rPr>
        <w:t>Do we need these two panels? They both show the same things since there are no differences, so I would just present A and then see controlling for prey speed did not change the results and not show another graph</w:t>
      </w:r>
    </w:p>
  </w:comment>
  <w:comment w:id="120" w:author="Francesca Santostefano" w:date="2023-03-28T10:52:00Z" w:initials="FS">
    <w:p w14:paraId="276B3E61" w14:textId="77777777" w:rsidR="000D0C17" w:rsidRDefault="00600CB5" w:rsidP="00C747B3">
      <w:pPr>
        <w:pStyle w:val="CommentText"/>
      </w:pPr>
      <w:r>
        <w:rPr>
          <w:rStyle w:val="CommentReference"/>
        </w:rPr>
        <w:annotationRef/>
      </w:r>
      <w:r w:rsidR="000D0C17">
        <w:rPr>
          <w:color w:val="000000"/>
          <w:lang w:val="it-IT"/>
        </w:rPr>
        <w:t>For all these comparisons between values across experience levels, did I miss how we formally test those? Is it in the methods? Can we add to the table something about the comparison? I think that's what we care most here in this result section are not the values per se much but the differences between experience levels?</w:t>
      </w:r>
      <w:r w:rsidR="000D0C17">
        <w:rPr>
          <w:color w:val="000000"/>
          <w:lang w:val="it-IT"/>
        </w:rPr>
        <w:br/>
        <w:t>I think this is a major point to support our interpretations of whether these differences exist and how strong they are etc</w:t>
      </w:r>
    </w:p>
  </w:comment>
  <w:comment w:id="121" w:author="Francesca Santostefano" w:date="2023-03-28T14:05:00Z" w:initials="FS">
    <w:p w14:paraId="7490C3F6" w14:textId="77777777" w:rsidR="00D928A6" w:rsidRDefault="00D928A6" w:rsidP="008F1F4B">
      <w:pPr>
        <w:pStyle w:val="CommentText"/>
      </w:pPr>
      <w:r>
        <w:rPr>
          <w:rStyle w:val="CommentReference"/>
        </w:rPr>
        <w:annotationRef/>
      </w:r>
      <w:r>
        <w:rPr>
          <w:lang w:val="en-CA"/>
        </w:rPr>
        <w:t>We have to be careful I guess about multiple testing, it is true like Mathieu mentioned that usually we look at the overall structure of the vcv matrix (insert Petri nerd hand sign) in different contexts and not the single correlations</w:t>
      </w:r>
    </w:p>
  </w:comment>
  <w:comment w:id="122" w:author="Francesca Santostefano" w:date="2023-03-28T09:51:00Z" w:initials="FS">
    <w:p w14:paraId="24674866" w14:textId="61402B3C" w:rsidR="006561A8" w:rsidRDefault="006561A8" w:rsidP="000B6A83">
      <w:pPr>
        <w:pStyle w:val="CommentText"/>
      </w:pPr>
      <w:r>
        <w:rPr>
          <w:rStyle w:val="CommentReference"/>
        </w:rPr>
        <w:annotationRef/>
      </w:r>
      <w:r>
        <w:rPr>
          <w:lang w:val="it-IT"/>
        </w:rPr>
        <w:t>I think because our experience levels are categories and not continuous axes we cannot say anything about the shape of the change no? They are not even the same number of matches for expereince category</w:t>
      </w:r>
    </w:p>
  </w:comment>
  <w:comment w:id="124" w:author="Francesca Santostefano" w:date="2023-03-28T10:48:00Z" w:initials="FS">
    <w:p w14:paraId="5DF1C67E" w14:textId="77777777" w:rsidR="00D928A6" w:rsidRDefault="00600CB5" w:rsidP="0059569A">
      <w:pPr>
        <w:pStyle w:val="CommentText"/>
      </w:pPr>
      <w:r>
        <w:rPr>
          <w:rStyle w:val="CommentReference"/>
        </w:rPr>
        <w:annotationRef/>
      </w:r>
      <w:r w:rsidR="00D928A6">
        <w:rPr>
          <w:color w:val="000000"/>
          <w:lang w:val="it-IT"/>
        </w:rPr>
        <w:t xml:space="preserve">I think here it's a bit hard to understand the table as a standalone if we don't read the text. Idk if I would write the symbols instead of "sigma" in words, but also maybe refer to what they mean? Like how do I know from the table that I need to compare the </w:t>
      </w:r>
      <w:r w:rsidR="00D928A6">
        <w:rPr>
          <w:color w:val="000000"/>
        </w:rPr>
        <w:t>intercept of sigma for predator speed across the 3 treatments to know whether a player becomes more flexible or specialized with experience. Maybe add specialization in brackets next to it, or add more in the caption?</w:t>
      </w:r>
      <w:r w:rsidR="00D928A6">
        <w:rPr>
          <w:color w:val="000000"/>
        </w:rPr>
        <w:br/>
        <w:t>or replace with IIV like the figure</w:t>
      </w:r>
    </w:p>
  </w:comment>
  <w:comment w:id="125" w:author="Francesca Santostefano" w:date="2023-03-28T10:56:00Z" w:initials="FS">
    <w:p w14:paraId="4EA2D1F1" w14:textId="0FC3BF2A" w:rsidR="000D0C17" w:rsidRDefault="000D0C17" w:rsidP="00967A62">
      <w:pPr>
        <w:pStyle w:val="CommentText"/>
      </w:pPr>
      <w:r>
        <w:rPr>
          <w:rStyle w:val="CommentReference"/>
        </w:rPr>
        <w:annotationRef/>
      </w:r>
      <w:r>
        <w:rPr>
          <w:lang w:val="it-IT"/>
        </w:rPr>
        <w:t>Same comments as above for the rest of the results here about a) how we test and show in the table these differences and b) better captioning of the table or choice of parameter names to relate more concretely to what they are (flexibility etc.)</w:t>
      </w:r>
    </w:p>
  </w:comment>
  <w:comment w:id="126" w:author="Francesca Santostefano" w:date="2023-03-28T11:27:00Z" w:initials="FS">
    <w:p w14:paraId="7E5086F4" w14:textId="77777777" w:rsidR="00D72A69" w:rsidRDefault="00D72A69" w:rsidP="00770DC7">
      <w:pPr>
        <w:pStyle w:val="CommentText"/>
      </w:pPr>
      <w:r>
        <w:rPr>
          <w:rStyle w:val="CommentReference"/>
        </w:rPr>
        <w:annotationRef/>
      </w:r>
      <w:r>
        <w:rPr>
          <w:lang w:val="en-CA"/>
        </w:rPr>
        <w:t>Here is not clear if it refers to "considerable differences" or "hunting specialization", maybe restate or break the sentence</w:t>
      </w:r>
    </w:p>
  </w:comment>
  <w:comment w:id="127" w:author="Francesca Santostefano" w:date="2023-03-28T11:51:00Z" w:initials="FS">
    <w:p w14:paraId="2EB01FCC" w14:textId="77777777" w:rsidR="00E14AA3" w:rsidRDefault="00E14AA3" w:rsidP="005E784C">
      <w:pPr>
        <w:pStyle w:val="CommentText"/>
      </w:pPr>
      <w:r>
        <w:rPr>
          <w:rStyle w:val="CommentReference"/>
        </w:rPr>
        <w:annotationRef/>
      </w:r>
      <w:r>
        <w:rPr>
          <w:lang w:val="it-IT"/>
        </w:rPr>
        <w:t>Is this the same as how you use IIV in the next figures? I think that would be clearer rather than standard deviation of sigma</w:t>
      </w:r>
    </w:p>
  </w:comment>
  <w:comment w:id="128" w:author="Francesca Santostefano" w:date="2023-03-28T11:28:00Z" w:initials="FS">
    <w:p w14:paraId="11E17578" w14:textId="39D0A32F" w:rsidR="00D72A69" w:rsidRDefault="00D72A69" w:rsidP="00C94B96">
      <w:pPr>
        <w:pStyle w:val="CommentText"/>
      </w:pPr>
      <w:r>
        <w:rPr>
          <w:rStyle w:val="CommentReference"/>
        </w:rPr>
        <w:annotationRef/>
      </w:r>
      <w:r>
        <w:rPr>
          <w:lang w:val="it-IT"/>
        </w:rPr>
        <w:t>Differentiate from each other?</w:t>
      </w:r>
    </w:p>
  </w:comment>
  <w:comment w:id="129" w:author="Francesca Santostefano" w:date="2023-03-28T10:57:00Z" w:initials="FS">
    <w:p w14:paraId="108F8292" w14:textId="77777777" w:rsidR="00D928A6" w:rsidRDefault="000D0C17" w:rsidP="00B61929">
      <w:pPr>
        <w:pStyle w:val="CommentText"/>
      </w:pPr>
      <w:r>
        <w:rPr>
          <w:rStyle w:val="CommentReference"/>
        </w:rPr>
        <w:annotationRef/>
      </w:r>
      <w:r w:rsidR="00D928A6">
        <w:rPr>
          <w:color w:val="000000"/>
          <w:lang w:val="it-IT"/>
        </w:rPr>
        <w:t>Same comments as previous table to improve clarity of results we show, especially homogenizing with IIV in the figure, that is more clear than sigma</w:t>
      </w:r>
    </w:p>
  </w:comment>
  <w:comment w:id="131" w:author="Francesca Santostefano" w:date="2023-03-28T14:13:00Z" w:initials="FS">
    <w:p w14:paraId="329CFB2B" w14:textId="77777777" w:rsidR="00B36E74" w:rsidRDefault="00B36E74" w:rsidP="00B5474F">
      <w:pPr>
        <w:pStyle w:val="CommentText"/>
      </w:pPr>
      <w:r>
        <w:rPr>
          <w:rStyle w:val="CommentReference"/>
        </w:rPr>
        <w:annotationRef/>
      </w:r>
      <w:r>
        <w:rPr>
          <w:lang w:val="en-CA"/>
        </w:rPr>
        <w:t>Could we show this as a figure instead? I think you had some figure comparing the estimates across the tree classes? That would be a clearer way to present it if the focus is the comparison between the three categories within each estimate</w:t>
      </w:r>
    </w:p>
  </w:comment>
  <w:comment w:id="132" w:author="Francesca Santostefano" w:date="2023-03-28T12:19:00Z" w:initials="FS">
    <w:p w14:paraId="30BB66D4" w14:textId="77777777" w:rsidR="00B36E74" w:rsidRDefault="004A1A47" w:rsidP="00B357AF">
      <w:pPr>
        <w:pStyle w:val="CommentText"/>
      </w:pPr>
      <w:r>
        <w:rPr>
          <w:rStyle w:val="CommentReference"/>
        </w:rPr>
        <w:annotationRef/>
      </w:r>
      <w:r w:rsidR="00B36E74">
        <w:rPr>
          <w:color w:val="000000"/>
          <w:lang w:val="it-IT"/>
        </w:rPr>
        <w:t>Do you present this in the text too? Avatar explains a lot of the predator speed, more than the player id . Not urgent to do here, but we never checked wheteher we also have variation in players choice of killer avatar (like some will main a specific killer, some will switch). Based on the killer gameplay mechanic that will in turn affect a players' average speed and variance in speed they can obtain across matches, so not sure whether that is variation we are interested in leaving or including</w:t>
      </w:r>
    </w:p>
  </w:comment>
  <w:comment w:id="133" w:author="Francesca Santostefano" w:date="2023-03-28T11:41:00Z" w:initials="FS">
    <w:p w14:paraId="69630D2E" w14:textId="6FD05D00" w:rsidR="001938F3" w:rsidRDefault="001938F3" w:rsidP="00444BE8">
      <w:pPr>
        <w:pStyle w:val="CommentText"/>
      </w:pPr>
      <w:r>
        <w:rPr>
          <w:rStyle w:val="CommentReference"/>
        </w:rPr>
        <w:annotationRef/>
      </w:r>
      <w:r>
        <w:rPr>
          <w:lang w:val="it-IT"/>
        </w:rPr>
        <w:t xml:space="preserve">Sorry i am still hung up on this but I struggle both with why we have this prediction and with explaining the finding that they would encounter prey that are on average different. We assume all predators should meet a random subsample of pop of players that is assigned to them, within the matchmaking rules. So it would be a matchmaking construct and something to do with relating speed to the estimated skills used for the matchmaking </w:t>
      </w:r>
    </w:p>
  </w:comment>
  <w:comment w:id="135" w:author="Francesca Santostefano" w:date="2023-03-28T11:42:00Z" w:initials="FS">
    <w:p w14:paraId="3B7CA6C0" w14:textId="77777777" w:rsidR="001938F3" w:rsidRDefault="001938F3" w:rsidP="003E2C8C">
      <w:pPr>
        <w:pStyle w:val="CommentText"/>
      </w:pPr>
      <w:r>
        <w:rPr>
          <w:rStyle w:val="CommentReference"/>
        </w:rPr>
        <w:annotationRef/>
      </w:r>
      <w:r>
        <w:rPr>
          <w:lang w:val="it-IT"/>
        </w:rPr>
        <w:t xml:space="preserve">But beginners and novice don't seem to differ much in </w:t>
      </w:r>
      <w:r>
        <w:rPr>
          <w:color w:val="000000"/>
        </w:rPr>
        <w:t xml:space="preserve">predator ID (mean), the intervals overlap partly no? </w:t>
      </w:r>
    </w:p>
  </w:comment>
  <w:comment w:id="136" w:author="Francesca Santostefano" w:date="2023-03-28T11:45:00Z" w:initials="FS">
    <w:p w14:paraId="2AB65503" w14:textId="77777777" w:rsidR="00E63428" w:rsidRDefault="00554C24" w:rsidP="00ED52E0">
      <w:pPr>
        <w:pStyle w:val="CommentText"/>
      </w:pPr>
      <w:r>
        <w:rPr>
          <w:rStyle w:val="CommentReference"/>
        </w:rPr>
        <w:annotationRef/>
      </w:r>
      <w:r w:rsidR="00E63428">
        <w:rPr>
          <w:color w:val="000000"/>
          <w:lang w:val="it-IT"/>
        </w:rPr>
        <w:t>Here remind that you mean in respect to the prey group mean within-match phenotype so it's clear what we refer to when we mention prey variability</w:t>
      </w:r>
    </w:p>
  </w:comment>
  <w:comment w:id="137" w:author="Francesca Santostefano" w:date="2023-03-28T11:48:00Z" w:initials="FS">
    <w:p w14:paraId="0C610248" w14:textId="77777777" w:rsidR="00E63428" w:rsidRDefault="00E63428" w:rsidP="005B79EA">
      <w:pPr>
        <w:pStyle w:val="CommentText"/>
      </w:pPr>
      <w:r>
        <w:rPr>
          <w:rStyle w:val="CommentReference"/>
        </w:rPr>
        <w:annotationRef/>
      </w:r>
      <w:r>
        <w:rPr>
          <w:lang w:val="it-IT"/>
        </w:rPr>
        <w:t>I still find a couple of individuals in panel A misleading</w:t>
      </w:r>
    </w:p>
  </w:comment>
  <w:comment w:id="140" w:author="Francesca Santostefano" w:date="2023-03-28T14:32:00Z" w:initials="FS">
    <w:p w14:paraId="18D19BBA" w14:textId="77777777" w:rsidR="000B49F0" w:rsidRDefault="000B49F0" w:rsidP="00CC3888">
      <w:pPr>
        <w:pStyle w:val="CommentText"/>
      </w:pPr>
      <w:r>
        <w:rPr>
          <w:rStyle w:val="CommentReference"/>
        </w:rPr>
        <w:annotationRef/>
      </w:r>
      <w:r>
        <w:rPr>
          <w:lang w:val="it-IT"/>
        </w:rPr>
        <w:t xml:space="preserve">How did we test this? </w:t>
      </w:r>
    </w:p>
  </w:comment>
  <w:comment w:id="141" w:author="Francesca Santostefano" w:date="2023-03-28T14:38:00Z" w:initials="FS">
    <w:p w14:paraId="71BC92CD" w14:textId="77777777" w:rsidR="00D37AA3" w:rsidRDefault="00D22E05">
      <w:pPr>
        <w:pStyle w:val="CommentText"/>
      </w:pPr>
      <w:r>
        <w:rPr>
          <w:rStyle w:val="CommentReference"/>
        </w:rPr>
        <w:annotationRef/>
      </w:r>
      <w:r w:rsidR="00D37AA3">
        <w:rPr>
          <w:color w:val="000000"/>
          <w:lang w:val="it-IT"/>
        </w:rPr>
        <w:t>When had we defined these "foraging strategies"?</w:t>
      </w:r>
    </w:p>
    <w:p w14:paraId="59B34818" w14:textId="77777777" w:rsidR="00D37AA3" w:rsidRDefault="00D37AA3" w:rsidP="00856D16">
      <w:pPr>
        <w:pStyle w:val="CommentText"/>
      </w:pPr>
      <w:r>
        <w:rPr>
          <w:color w:val="000000"/>
          <w:lang w:val="it-IT"/>
        </w:rPr>
        <w:t>Also, if we decide the emphasis is not so much on comparing these correlations across contexts, then we can downplay the character state approach and move all this section to supmat and as well don't show the squares on the matrix? In this way we can simplify the results and the focus of the paper a bit. We just say here that the structure of correlations across contexts was consistent overall</w:t>
      </w:r>
    </w:p>
  </w:comment>
  <w:comment w:id="142" w:author="Francesca Santostefano" w:date="2023-03-28T14:39:00Z" w:initials="FS">
    <w:p w14:paraId="3245E43D" w14:textId="6B2E2D36" w:rsidR="00D22E05" w:rsidRDefault="00D22E05">
      <w:pPr>
        <w:pStyle w:val="CommentText"/>
      </w:pPr>
      <w:r>
        <w:rPr>
          <w:rStyle w:val="CommentReference"/>
        </w:rPr>
        <w:annotationRef/>
      </w:r>
      <w:r>
        <w:rPr>
          <w:lang w:val="it-IT"/>
        </w:rPr>
        <w:t>Think about removing the square correlation parts if we decide we don't focus much on the character state.</w:t>
      </w:r>
    </w:p>
    <w:p w14:paraId="6191B4AA" w14:textId="77777777" w:rsidR="00D22E05" w:rsidRDefault="00D22E05" w:rsidP="003C1057">
      <w:pPr>
        <w:pStyle w:val="CommentText"/>
      </w:pPr>
      <w:r>
        <w:rPr>
          <w:lang w:val="it-IT"/>
        </w:rPr>
        <w:t>Also you could remove the big diagonal entirely from this figure so it's less cluttered</w:t>
      </w:r>
    </w:p>
  </w:comment>
  <w:comment w:id="145" w:author="Francesca Santostefano" w:date="2023-03-28T14:53:00Z" w:initials="FS">
    <w:p w14:paraId="18FEB18C" w14:textId="77777777" w:rsidR="00D37AA3" w:rsidRDefault="00D37AA3" w:rsidP="00F70E65">
      <w:pPr>
        <w:pStyle w:val="CommentText"/>
      </w:pPr>
      <w:r>
        <w:rPr>
          <w:rStyle w:val="CommentReference"/>
        </w:rPr>
        <w:annotationRef/>
      </w:r>
      <w:r>
        <w:rPr>
          <w:lang w:val="it-IT"/>
        </w:rPr>
        <w:t>To be sure what "their" refers to</w:t>
      </w:r>
    </w:p>
  </w:comment>
  <w:comment w:id="148" w:author="Francesca Santostefano" w:date="2023-03-28T15:17:00Z" w:initials="FS">
    <w:p w14:paraId="176E4723" w14:textId="77777777" w:rsidR="005C065A" w:rsidRDefault="005C065A" w:rsidP="007B18A4">
      <w:pPr>
        <w:pStyle w:val="CommentText"/>
      </w:pPr>
      <w:r>
        <w:rPr>
          <w:rStyle w:val="CommentReference"/>
        </w:rPr>
        <w:annotationRef/>
      </w:r>
      <w:r>
        <w:rPr>
          <w:lang w:val="it-IT"/>
        </w:rPr>
        <w:t>One sentence to open and remind what was the general goal of the study and the study system, like it's usually done in recap paragraphs starting the discussion?</w:t>
      </w:r>
    </w:p>
  </w:comment>
  <w:comment w:id="149" w:author="Francesca Santostefano" w:date="2023-03-28T15:12:00Z" w:initials="FS">
    <w:p w14:paraId="510EB368" w14:textId="1D5E7FE9" w:rsidR="005C065A" w:rsidRDefault="005C065A" w:rsidP="000E0269">
      <w:pPr>
        <w:pStyle w:val="CommentText"/>
      </w:pPr>
      <w:r>
        <w:rPr>
          <w:rStyle w:val="CommentReference"/>
        </w:rPr>
        <w:annotationRef/>
      </w:r>
      <w:r>
        <w:rPr>
          <w:color w:val="000000"/>
          <w:lang w:val="it-IT"/>
        </w:rPr>
        <w:t>Not sure about this phrasing</w:t>
      </w:r>
    </w:p>
  </w:comment>
  <w:comment w:id="151" w:author="Francesca Santostefano" w:date="2023-03-28T15:21:00Z" w:initials="FS">
    <w:p w14:paraId="1AED9A21" w14:textId="77777777" w:rsidR="005C065A" w:rsidRDefault="005C065A" w:rsidP="00D02E15">
      <w:pPr>
        <w:pStyle w:val="CommentText"/>
      </w:pPr>
      <w:r>
        <w:rPr>
          <w:rStyle w:val="CommentReference"/>
        </w:rPr>
        <w:annotationRef/>
      </w:r>
      <w:r>
        <w:rPr>
          <w:lang w:val="it-IT"/>
        </w:rPr>
        <w:t>Of predators in virtual ecosystems we studied? Or something similar to better summarize our system.</w:t>
      </w:r>
    </w:p>
  </w:comment>
  <w:comment w:id="152" w:author="Francesca Santostefano" w:date="2023-03-28T15:24:00Z" w:initials="FS">
    <w:p w14:paraId="2E723B7A" w14:textId="77777777" w:rsidR="003C3F63" w:rsidRDefault="003C3F63" w:rsidP="00DB6F89">
      <w:pPr>
        <w:pStyle w:val="CommentText"/>
      </w:pPr>
      <w:r>
        <w:rPr>
          <w:rStyle w:val="CommentReference"/>
        </w:rPr>
        <w:annotationRef/>
      </w:r>
      <w:r>
        <w:rPr>
          <w:lang w:val="it-IT"/>
        </w:rPr>
        <w:t>Rephrase this, it's a bit redundant and unclear ("consqeunces from expertise" and "such that")</w:t>
      </w:r>
    </w:p>
  </w:comment>
  <w:comment w:id="155" w:author="Francesca Santostefano" w:date="2023-03-28T15:28:00Z" w:initials="FS">
    <w:p w14:paraId="3B612382" w14:textId="77777777" w:rsidR="00C30A4F" w:rsidRDefault="003C3F63" w:rsidP="004F28DB">
      <w:pPr>
        <w:pStyle w:val="CommentText"/>
      </w:pPr>
      <w:r>
        <w:rPr>
          <w:rStyle w:val="CommentReference"/>
        </w:rPr>
        <w:annotationRef/>
      </w:r>
      <w:r w:rsidR="00C30A4F">
        <w:rPr>
          <w:color w:val="000000"/>
          <w:lang w:val="it-IT"/>
        </w:rPr>
        <w:t>So here by tactic we include both the mean (fast-slow) and the sigma (specialized vs fast paced)? I think before (at least in the other paper) the definition was about trait values? Mayeb this is a strategy, idk</w:t>
      </w:r>
    </w:p>
  </w:comment>
  <w:comment w:id="156" w:author="Francesca Santostefano" w:date="2023-03-28T15:31:00Z" w:initials="FS">
    <w:p w14:paraId="2D47BC09" w14:textId="6BCAAC75" w:rsidR="005E4E8D" w:rsidRDefault="005E4E8D" w:rsidP="00E15C30">
      <w:pPr>
        <w:pStyle w:val="CommentText"/>
      </w:pPr>
      <w:r>
        <w:rPr>
          <w:rStyle w:val="CommentReference"/>
        </w:rPr>
        <w:annotationRef/>
      </w:r>
      <w:r>
        <w:rPr>
          <w:lang w:val="it-IT"/>
        </w:rPr>
        <w:t>Remind again what is predictable encounters (less variation in mean speed of prey group encountered across matches, no?)</w:t>
      </w:r>
    </w:p>
  </w:comment>
  <w:comment w:id="157" w:author="Francesca Santostefano" w:date="2023-03-28T15:32:00Z" w:initials="FS">
    <w:p w14:paraId="2B457B7E" w14:textId="77777777" w:rsidR="005E4E8D" w:rsidRDefault="005E4E8D" w:rsidP="00452619">
      <w:pPr>
        <w:pStyle w:val="CommentText"/>
      </w:pPr>
      <w:r>
        <w:rPr>
          <w:rStyle w:val="CommentReference"/>
        </w:rPr>
        <w:annotationRef/>
      </w:r>
      <w:r>
        <w:rPr>
          <w:lang w:val="it-IT"/>
        </w:rPr>
        <w:t>We need to nuance this as they are along a continuum etc etc,. So I would not say types</w:t>
      </w:r>
    </w:p>
  </w:comment>
  <w:comment w:id="161" w:author="Francesca Santostefano" w:date="2023-03-28T15:38:00Z" w:initials="FS">
    <w:p w14:paraId="7121C51E" w14:textId="77777777" w:rsidR="009C1EA0" w:rsidRDefault="009C1EA0" w:rsidP="00C0435D">
      <w:pPr>
        <w:pStyle w:val="CommentText"/>
      </w:pPr>
      <w:r>
        <w:rPr>
          <w:rStyle w:val="CommentReference"/>
        </w:rPr>
        <w:annotationRef/>
      </w:r>
      <w:r>
        <w:rPr>
          <w:lang w:val="it-IT"/>
        </w:rPr>
        <w:t>A bit unclear</w:t>
      </w:r>
    </w:p>
  </w:comment>
  <w:comment w:id="165" w:author="Francesca Santostefano" w:date="2023-03-28T21:54:00Z" w:initials="FS">
    <w:p w14:paraId="3993A298" w14:textId="77777777" w:rsidR="004749F3" w:rsidRDefault="004749F3" w:rsidP="006442C1">
      <w:pPr>
        <w:pStyle w:val="CommentText"/>
      </w:pPr>
      <w:r>
        <w:rPr>
          <w:rStyle w:val="CommentReference"/>
        </w:rPr>
        <w:annotationRef/>
      </w:r>
      <w:r>
        <w:rPr>
          <w:color w:val="000000"/>
          <w:lang w:val="en-CA"/>
        </w:rPr>
        <w:t>So how can they tell that proficiency increases non linearly with experience if they don-t follow the same id? We always cite this Dukas review, is there nothing else done on variation in learning and efficiency?</w:t>
      </w:r>
    </w:p>
  </w:comment>
  <w:comment w:id="168" w:author="Francesca Santostefano" w:date="2023-03-28T21:56:00Z" w:initials="FS">
    <w:p w14:paraId="62EE3350" w14:textId="77777777" w:rsidR="004749F3" w:rsidRDefault="004749F3" w:rsidP="007A7DE3">
      <w:pPr>
        <w:pStyle w:val="CommentText"/>
      </w:pPr>
      <w:r>
        <w:rPr>
          <w:rStyle w:val="CommentReference"/>
        </w:rPr>
        <w:annotationRef/>
      </w:r>
      <w:r>
        <w:rPr>
          <w:lang w:val="it-IT"/>
        </w:rPr>
        <w:t>Or, the population as a whole did not increase its expertise over time</w:t>
      </w:r>
    </w:p>
  </w:comment>
  <w:comment w:id="170" w:author="Francesca Santostefano" w:date="2023-03-28T21:58:00Z" w:initials="FS">
    <w:p w14:paraId="2034AC75" w14:textId="77777777" w:rsidR="004749F3" w:rsidRDefault="004749F3" w:rsidP="00E144BA">
      <w:pPr>
        <w:pStyle w:val="CommentText"/>
      </w:pPr>
      <w:r>
        <w:rPr>
          <w:rStyle w:val="CommentReference"/>
        </w:rPr>
        <w:annotationRef/>
      </w:r>
      <w:r>
        <w:rPr>
          <w:lang w:val="it-IT"/>
        </w:rPr>
        <w:t>This sentence is a bit convoluted and not very fluid</w:t>
      </w:r>
    </w:p>
  </w:comment>
  <w:comment w:id="173" w:author="Francesca Santostefano" w:date="2023-03-28T22:06:00Z" w:initials="FS">
    <w:p w14:paraId="0D5F4EC1" w14:textId="77777777" w:rsidR="00080ABD" w:rsidRDefault="00080ABD" w:rsidP="00017609">
      <w:pPr>
        <w:pStyle w:val="CommentText"/>
      </w:pPr>
      <w:r>
        <w:rPr>
          <w:rStyle w:val="CommentReference"/>
        </w:rPr>
        <w:annotationRef/>
      </w:r>
      <w:r>
        <w:rPr>
          <w:color w:val="000000"/>
          <w:lang w:val="it-IT"/>
        </w:rPr>
        <w:t>I still don't get this prediction, prey differ between each other that's clear but why would groups that are formed with a matchmaking system that's supposed to be homogenous differ systematically between players? So I don't think the predictions we can make based on what happens in nature really hold here</w:t>
      </w:r>
    </w:p>
  </w:comment>
  <w:comment w:id="174" w:author="Francesca Santostefano" w:date="2023-03-28T22:12:00Z" w:initials="FS">
    <w:p w14:paraId="53C61D24" w14:textId="77777777" w:rsidR="00080ABD" w:rsidRDefault="00080ABD" w:rsidP="00AF14EA">
      <w:pPr>
        <w:pStyle w:val="CommentText"/>
      </w:pPr>
      <w:r>
        <w:rPr>
          <w:rStyle w:val="CommentReference"/>
        </w:rPr>
        <w:annotationRef/>
      </w:r>
      <w:r>
        <w:rPr>
          <w:color w:val="000000"/>
          <w:lang w:val="it-IT"/>
        </w:rPr>
        <w:t>Do we guess why? We leave this for discussing drawbacks of matchmaking and skills somewhere later where we acknowledge some weaknesses of the videogmae system?</w:t>
      </w:r>
    </w:p>
  </w:comment>
  <w:comment w:id="175" w:author="Francesca Santostefano" w:date="2023-03-28T22:17:00Z" w:initials="FS">
    <w:p w14:paraId="40C6FD76" w14:textId="77777777" w:rsidR="00C30A4F" w:rsidRDefault="00F04E61">
      <w:pPr>
        <w:pStyle w:val="CommentText"/>
      </w:pPr>
      <w:r>
        <w:rPr>
          <w:rStyle w:val="CommentReference"/>
        </w:rPr>
        <w:annotationRef/>
      </w:r>
      <w:r w:rsidR="00C30A4F">
        <w:rPr>
          <w:color w:val="000000"/>
          <w:lang w:val="it-IT"/>
        </w:rPr>
        <w:t>Break this sentence here and expand the first part so we acknowledge a bit more that maybe speed was not the key trait and there could be other things in prey to cause this and not just the predator individual differences you mention after? I think here we rely a bit too much on equating prey speed with their skills or sucess.</w:t>
      </w:r>
    </w:p>
    <w:p w14:paraId="6EE9C6FC" w14:textId="77777777" w:rsidR="00C30A4F" w:rsidRDefault="00C30A4F" w:rsidP="0011350C">
      <w:pPr>
        <w:pStyle w:val="CommentText"/>
      </w:pPr>
      <w:r>
        <w:rPr>
          <w:color w:val="000000"/>
          <w:lang w:val="it-IT"/>
        </w:rPr>
        <w:t xml:space="preserve">Also another thing is that we looked at the mean speed in a group but sometimes it's not about trait means but e.g. Within group variation etc. </w:t>
      </w:r>
    </w:p>
  </w:comment>
  <w:comment w:id="176" w:author="Francesca Santostefano" w:date="2023-03-28T22:16:00Z" w:initials="FS">
    <w:p w14:paraId="2CD3FBCF" w14:textId="051622B3" w:rsidR="00F04E61" w:rsidRDefault="00F04E61" w:rsidP="00052469">
      <w:pPr>
        <w:pStyle w:val="CommentText"/>
      </w:pPr>
      <w:r>
        <w:rPr>
          <w:rStyle w:val="CommentReference"/>
        </w:rPr>
        <w:annotationRef/>
      </w:r>
      <w:r>
        <w:rPr>
          <w:lang w:val="it-IT"/>
        </w:rPr>
        <w:t>See comments during lab meeting about predators that can afford to give up because it's a game vs eating in nature</w:t>
      </w:r>
    </w:p>
  </w:comment>
  <w:comment w:id="178" w:author="Francesca Santostefano" w:date="2023-03-29T07:53:00Z" w:initials="FS">
    <w:p w14:paraId="2FD1F1D4" w14:textId="77777777" w:rsidR="006D4329" w:rsidRDefault="006D4329" w:rsidP="0004238F">
      <w:pPr>
        <w:pStyle w:val="CommentText"/>
      </w:pPr>
      <w:r>
        <w:rPr>
          <w:rStyle w:val="CommentReference"/>
        </w:rPr>
        <w:annotationRef/>
      </w:r>
      <w:r>
        <w:rPr>
          <w:lang w:val="it-IT"/>
        </w:rPr>
        <w:t>"Differences in individual foraging specialization among players increased with experience " I think sounds better</w:t>
      </w:r>
    </w:p>
  </w:comment>
  <w:comment w:id="180" w:author="Francesca Santostefano" w:date="2023-03-29T07:56:00Z" w:initials="FS">
    <w:p w14:paraId="37F0858F" w14:textId="77777777" w:rsidR="006D4329" w:rsidRDefault="006D4329" w:rsidP="0013535E">
      <w:pPr>
        <w:pStyle w:val="CommentText"/>
      </w:pPr>
      <w:r>
        <w:rPr>
          <w:rStyle w:val="CommentReference"/>
        </w:rPr>
        <w:annotationRef/>
      </w:r>
      <w:r>
        <w:rPr>
          <w:lang w:val="it-IT"/>
        </w:rPr>
        <w:t xml:space="preserve">This could also be related to copying styles in the broader lit? </w:t>
      </w:r>
    </w:p>
  </w:comment>
  <w:comment w:id="181" w:author="Francesca Santostefano" w:date="2023-03-29T07:56:00Z" w:initials="FS">
    <w:p w14:paraId="7B9AA427" w14:textId="77777777" w:rsidR="006D4329" w:rsidRDefault="006D4329" w:rsidP="00AB3B5B">
      <w:pPr>
        <w:pStyle w:val="CommentText"/>
      </w:pPr>
      <w:r>
        <w:rPr>
          <w:rStyle w:val="CommentReference"/>
        </w:rPr>
        <w:annotationRef/>
      </w:r>
      <w:r>
        <w:rPr>
          <w:lang w:val="it-IT"/>
        </w:rPr>
        <w:t>How is this chosen?</w:t>
      </w:r>
    </w:p>
  </w:comment>
  <w:comment w:id="182" w:author="Francesca Santostefano" w:date="2023-03-29T07:57:00Z" w:initials="FS">
    <w:p w14:paraId="6107AAF6" w14:textId="77777777" w:rsidR="006D4329" w:rsidRDefault="006D4329" w:rsidP="00E55C2F">
      <w:pPr>
        <w:pStyle w:val="CommentText"/>
      </w:pPr>
      <w:r>
        <w:rPr>
          <w:rStyle w:val="CommentReference"/>
        </w:rPr>
        <w:annotationRef/>
      </w:r>
      <w:r>
        <w:rPr>
          <w:lang w:val="it-IT"/>
        </w:rPr>
        <w:t>How many SD for the stable and how many for the lower changes? add</w:t>
      </w:r>
    </w:p>
  </w:comment>
  <w:comment w:id="183" w:author="Francesca Santostefano" w:date="2023-03-29T08:00:00Z" w:initials="FS">
    <w:p w14:paraId="4A6AD185" w14:textId="77777777" w:rsidR="006D4329" w:rsidRDefault="006D4329" w:rsidP="00F90121">
      <w:pPr>
        <w:pStyle w:val="CommentText"/>
      </w:pPr>
      <w:r>
        <w:rPr>
          <w:rStyle w:val="CommentReference"/>
        </w:rPr>
        <w:annotationRef/>
      </w:r>
      <w:r>
        <w:rPr>
          <w:lang w:val="it-IT"/>
        </w:rPr>
        <w:t>Be careful with the interpretation that can go another way: prey could adjust their behaviour to the predator and become all similar within a group. That's my explanation for the within match covariances of prey behaviour, plasticity to the pred</w:t>
      </w:r>
    </w:p>
  </w:comment>
  <w:comment w:id="184" w:author="Francesca Santostefano" w:date="2023-03-29T08:02:00Z" w:initials="FS">
    <w:p w14:paraId="7D410635" w14:textId="77777777" w:rsidR="006D4329" w:rsidRDefault="006D4329" w:rsidP="004E4CD3">
      <w:pPr>
        <w:pStyle w:val="CommentText"/>
      </w:pPr>
      <w:r>
        <w:rPr>
          <w:rStyle w:val="CommentReference"/>
        </w:rPr>
        <w:annotationRef/>
      </w:r>
      <w:r>
        <w:rPr>
          <w:lang w:val="it-IT"/>
        </w:rPr>
        <w:t xml:space="preserve">I don't think one individual out of more than 200 would drive the correlation that much, in this case I think the figure may be misleading so i would check the results without that player. </w:t>
      </w:r>
    </w:p>
  </w:comment>
  <w:comment w:id="189" w:author="Francesca Santostefano" w:date="2023-03-29T08:05:00Z" w:initials="FS">
    <w:p w14:paraId="32000B57" w14:textId="77777777" w:rsidR="00BE0DAB" w:rsidRDefault="00BE0DAB" w:rsidP="00896AA0">
      <w:pPr>
        <w:pStyle w:val="CommentText"/>
      </w:pPr>
      <w:r>
        <w:rPr>
          <w:rStyle w:val="CommentReference"/>
        </w:rPr>
        <w:annotationRef/>
      </w:r>
      <w:r>
        <w:rPr>
          <w:color w:val="000000"/>
          <w:lang w:val="it-IT"/>
        </w:rPr>
        <w:t>Right, are you referring to the positive correlation among the IIV of the preator and prey? Maybe remind this in brackets, as readers can start getting lost with all those variation levels in the table</w:t>
      </w:r>
    </w:p>
  </w:comment>
  <w:comment w:id="191" w:author="Francesca Santostefano" w:date="2023-03-29T08:08:00Z" w:initials="FS">
    <w:p w14:paraId="0FF73B13" w14:textId="77777777" w:rsidR="00BE0DAB" w:rsidRDefault="00BE0DAB" w:rsidP="00685F4B">
      <w:pPr>
        <w:pStyle w:val="CommentText"/>
      </w:pPr>
      <w:r>
        <w:rPr>
          <w:rStyle w:val="CommentReference"/>
        </w:rPr>
        <w:annotationRef/>
      </w:r>
      <w:r>
        <w:rPr>
          <w:lang w:val="it-IT"/>
        </w:rPr>
        <w:t>I am not sure this is correct grammar, it's despite... And then the folliwing veb at the present participe i..e. "displaying", without "that"</w:t>
      </w:r>
    </w:p>
  </w:comment>
  <w:comment w:id="192" w:author="Francesca Santostefano" w:date="2023-03-29T08:08:00Z" w:initials="FS">
    <w:p w14:paraId="7E9C6DCE" w14:textId="77777777" w:rsidR="00BE0DAB" w:rsidRDefault="00BE0DAB" w:rsidP="00C36F09">
      <w:pPr>
        <w:pStyle w:val="CommentText"/>
      </w:pPr>
      <w:r>
        <w:rPr>
          <w:rStyle w:val="CommentReference"/>
        </w:rPr>
        <w:annotationRef/>
      </w:r>
      <w:r>
        <w:rPr>
          <w:lang w:val="it-IT"/>
        </w:rPr>
        <w:t>Anyway this sentece is super long so break it in two</w:t>
      </w:r>
    </w:p>
  </w:comment>
  <w:comment w:id="193" w:author="Francesca Santostefano" w:date="2023-03-29T08:09:00Z" w:initials="FS">
    <w:p w14:paraId="4BA1D15D" w14:textId="77777777" w:rsidR="00BE0DAB" w:rsidRDefault="00BE0DAB" w:rsidP="00A86BEB">
      <w:pPr>
        <w:pStyle w:val="CommentText"/>
      </w:pPr>
      <w:r>
        <w:rPr>
          <w:rStyle w:val="CommentReference"/>
        </w:rPr>
        <w:annotationRef/>
      </w:r>
      <w:r>
        <w:rPr>
          <w:lang w:val="it-IT"/>
        </w:rPr>
        <w:t>But it's not like we had a precise number for our expectation on the strenght of the change in specialization, we just predicted there would be. So i would remove</w:t>
      </w:r>
    </w:p>
  </w:comment>
  <w:comment w:id="194" w:author="Francesca Santostefano" w:date="2023-03-29T08:11:00Z" w:initials="FS">
    <w:p w14:paraId="273A2C2C" w14:textId="77777777" w:rsidR="00BE0DAB" w:rsidRDefault="00BE0DAB" w:rsidP="00FA186B">
      <w:pPr>
        <w:pStyle w:val="CommentText"/>
      </w:pPr>
      <w:r>
        <w:rPr>
          <w:rStyle w:val="CommentReference"/>
        </w:rPr>
        <w:annotationRef/>
      </w:r>
      <w:r>
        <w:rPr>
          <w:lang w:val="it-IT"/>
        </w:rPr>
        <w:t>I really like this last paragraph and the broader link with the arms race! Cool!</w:t>
      </w:r>
    </w:p>
  </w:comment>
  <w:comment w:id="197" w:author="Francesca Santostefano" w:date="2023-03-29T08:31:00Z" w:initials="FS">
    <w:p w14:paraId="55F4894E" w14:textId="77777777" w:rsidR="00C46EE9" w:rsidRDefault="00C46EE9" w:rsidP="00755BC2">
      <w:pPr>
        <w:pStyle w:val="CommentText"/>
      </w:pPr>
      <w:r>
        <w:rPr>
          <w:rStyle w:val="CommentReference"/>
        </w:rPr>
        <w:annotationRef/>
      </w:r>
      <w:r>
        <w:rPr>
          <w:lang w:val="it-IT"/>
        </w:rPr>
        <w:t xml:space="preserve">Could be positive selection for high speed values in prey that drives predator matching at high speeds? </w:t>
      </w:r>
    </w:p>
  </w:comment>
  <w:comment w:id="201" w:author="Francesca Santostefano" w:date="2023-03-29T08:14:00Z" w:initials="FS">
    <w:p w14:paraId="54D1DE1F" w14:textId="41EE3DAC" w:rsidR="00C557FA" w:rsidRDefault="00C557FA" w:rsidP="00F132CC">
      <w:pPr>
        <w:pStyle w:val="CommentText"/>
      </w:pPr>
      <w:r>
        <w:rPr>
          <w:rStyle w:val="CommentReference"/>
        </w:rPr>
        <w:annotationRef/>
      </w:r>
      <w:r>
        <w:rPr>
          <w:color w:val="000000"/>
          <w:lang w:val="it-IT"/>
        </w:rPr>
        <w:t xml:space="preserve">This does not link with" However the current study showed " correctly I think for the grammar. </w:t>
      </w:r>
    </w:p>
  </w:comment>
  <w:comment w:id="202" w:author="Francesca Santostefano" w:date="2023-03-29T08:15:00Z" w:initials="FS">
    <w:p w14:paraId="377CE643" w14:textId="09DF1F7E" w:rsidR="00C557FA" w:rsidRDefault="00C557FA" w:rsidP="002175A5">
      <w:pPr>
        <w:pStyle w:val="CommentText"/>
      </w:pPr>
      <w:r>
        <w:rPr>
          <w:rStyle w:val="CommentReference"/>
        </w:rPr>
        <w:annotationRef/>
      </w:r>
      <w:r>
        <w:rPr>
          <w:color w:val="000000"/>
          <w:lang w:val="it-IT"/>
        </w:rPr>
        <w:t>The consequens on success? Also I don't think a consequence can decrease, maybe the effect? Or the strenght of the relationship with success?</w:t>
      </w:r>
    </w:p>
  </w:comment>
  <w:comment w:id="203" w:author="Francesca Santostefano" w:date="2023-03-29T08:31:00Z" w:initials="FS">
    <w:p w14:paraId="10E8C2EE" w14:textId="77777777" w:rsidR="00C46EE9" w:rsidRDefault="00C46EE9" w:rsidP="00FF7DD0">
      <w:pPr>
        <w:pStyle w:val="CommentText"/>
      </w:pPr>
      <w:r>
        <w:rPr>
          <w:rStyle w:val="CommentReference"/>
        </w:rPr>
        <w:annotationRef/>
      </w:r>
      <w:r>
        <w:rPr>
          <w:lang w:val="it-IT"/>
        </w:rPr>
        <w:t>Can we elaborate why this may be?</w:t>
      </w:r>
    </w:p>
  </w:comment>
  <w:comment w:id="210" w:author="Francesca Santostefano" w:date="2023-03-29T08:36:00Z" w:initials="FS">
    <w:p w14:paraId="794EB05E" w14:textId="77777777" w:rsidR="0069025D" w:rsidRDefault="0069025D" w:rsidP="00ED61BF">
      <w:pPr>
        <w:pStyle w:val="CommentText"/>
      </w:pPr>
      <w:r>
        <w:rPr>
          <w:rStyle w:val="CommentReference"/>
        </w:rPr>
        <w:annotationRef/>
      </w:r>
      <w:r>
        <w:rPr>
          <w:color w:val="000000"/>
          <w:lang w:val="it-IT"/>
        </w:rPr>
        <w:t>Needs some explanation of the mechanism, e.g. could also be because with experience both predator and prey reach their plateau in learning, and by then really bad players have left the game? So the skills are more homogenous?</w:t>
      </w:r>
    </w:p>
  </w:comment>
  <w:comment w:id="211" w:author="Francesca Santostefano" w:date="2023-03-29T08:44:00Z" w:initials="FS">
    <w:p w14:paraId="23342681" w14:textId="77777777" w:rsidR="008E0AC0" w:rsidRDefault="008E0AC0" w:rsidP="009929E9">
      <w:pPr>
        <w:pStyle w:val="CommentText"/>
      </w:pPr>
      <w:r>
        <w:rPr>
          <w:rStyle w:val="CommentReference"/>
        </w:rPr>
        <w:annotationRef/>
      </w:r>
      <w:r>
        <w:rPr>
          <w:color w:val="000000"/>
          <w:lang w:val="it-IT"/>
        </w:rPr>
        <w:t>Somehwere I think we need to add the discussion of skills and matchmaking, either as a small shortcomings of the study section or interdispersed in the discussion when it's relevant. Can any of these patterns be explained by how skill based matchmaking works? For example, in the first matches the skill assessment of the players is very imprecise because it takes a few games to stabilize on the "true" skills of the player so it can be more chaotic. Another thing is the skill range that the MMR algorythm is looking, for highly skilled players it has to extend the range or they will be hard to match.</w:t>
      </w:r>
      <w:r>
        <w:rPr>
          <w:color w:val="000000"/>
          <w:lang w:val="it-IT"/>
        </w:rPr>
        <w:br/>
        <w:t xml:space="preserve">Also I am not sure the skill level assigned to the players increases in the same way for predators and prey </w:t>
      </w:r>
    </w:p>
  </w:comment>
  <w:comment w:id="212" w:author="Francesca Santostefano" w:date="2023-03-29T09:06:00Z" w:initials="FS">
    <w:p w14:paraId="0651D702" w14:textId="77777777" w:rsidR="00BC6DD9" w:rsidRDefault="00BC6DD9" w:rsidP="00E73D63">
      <w:pPr>
        <w:pStyle w:val="CommentText"/>
      </w:pPr>
      <w:r>
        <w:rPr>
          <w:rStyle w:val="CommentReference"/>
        </w:rPr>
        <w:annotationRef/>
      </w:r>
      <w:r>
        <w:rPr>
          <w:lang w:val="it-IT"/>
        </w:rPr>
        <w:t>To me a hint that matchmaking could work differently along the skills range is the fact that players show differences in the type of grops they encounter over time. Why would one player be matched more consistently with more predictable or unpredictable prey?</w:t>
      </w:r>
    </w:p>
  </w:comment>
  <w:comment w:id="216" w:author="Francesca Santostefano" w:date="2023-03-29T08:50:00Z" w:initials="FS">
    <w:p w14:paraId="6A95DF6A" w14:textId="5BFFBFCD" w:rsidR="008E0AC0" w:rsidRDefault="008E0AC0" w:rsidP="008D5AB0">
      <w:pPr>
        <w:pStyle w:val="CommentText"/>
      </w:pPr>
      <w:r>
        <w:rPr>
          <w:rStyle w:val="CommentReference"/>
        </w:rPr>
        <w:annotationRef/>
      </w:r>
      <w:r>
        <w:rPr>
          <w:lang w:val="it-IT"/>
        </w:rPr>
        <w:t>Again I would nuance who is matching who</w:t>
      </w:r>
    </w:p>
  </w:comment>
  <w:comment w:id="217" w:author="Francesca Santostefano" w:date="2023-03-29T08:52:00Z" w:initials="FS">
    <w:p w14:paraId="5A6429DF" w14:textId="77777777" w:rsidR="008E0AC0" w:rsidRDefault="008E0AC0" w:rsidP="004A7956">
      <w:pPr>
        <w:pStyle w:val="CommentText"/>
      </w:pPr>
      <w:r>
        <w:rPr>
          <w:rStyle w:val="CommentReference"/>
        </w:rPr>
        <w:annotationRef/>
      </w:r>
      <w:r>
        <w:rPr>
          <w:lang w:val="it-IT"/>
        </w:rPr>
        <w:t xml:space="preserve">And success, or and their consequences. </w:t>
      </w:r>
    </w:p>
  </w:comment>
  <w:comment w:id="219" w:author="Francesca Santostefano" w:date="2023-03-29T08:53:00Z" w:initials="FS">
    <w:p w14:paraId="4A72E017" w14:textId="77777777" w:rsidR="008E0AC0" w:rsidRDefault="008E0AC0" w:rsidP="00570EBF">
      <w:pPr>
        <w:pStyle w:val="CommentText"/>
      </w:pPr>
      <w:r>
        <w:rPr>
          <w:rStyle w:val="CommentReference"/>
        </w:rPr>
        <w:annotationRef/>
      </w:r>
      <w:r>
        <w:rPr>
          <w:lang w:val="it-IT"/>
        </w:rPr>
        <w:t>Right? Drives the fact that predators become either more specialized or more flexible</w:t>
      </w:r>
    </w:p>
  </w:comment>
  <w:comment w:id="220" w:author="Francesca Santostefano" w:date="2023-03-29T08:55:00Z" w:initials="FS">
    <w:p w14:paraId="74FB61DC" w14:textId="77777777" w:rsidR="00DE3FC8" w:rsidRDefault="00DE3FC8" w:rsidP="006A7AC1">
      <w:pPr>
        <w:pStyle w:val="CommentText"/>
      </w:pPr>
      <w:r>
        <w:rPr>
          <w:rStyle w:val="CommentReference"/>
        </w:rPr>
        <w:annotationRef/>
      </w:r>
      <w:r>
        <w:rPr>
          <w:lang w:val="it-IT"/>
        </w:rPr>
        <w:t xml:space="preserve">To the behaviour of their prey? Or ot the variability of prey encoutered? </w:t>
      </w:r>
    </w:p>
  </w:comment>
  <w:comment w:id="221" w:author="Francesca Santostefano" w:date="2023-03-29T08:57:00Z" w:initials="FS">
    <w:p w14:paraId="7068207B" w14:textId="77777777" w:rsidR="00DE3FC8" w:rsidRDefault="00DE3FC8" w:rsidP="00C0428A">
      <w:pPr>
        <w:pStyle w:val="CommentText"/>
      </w:pPr>
      <w:r>
        <w:rPr>
          <w:rStyle w:val="CommentReference"/>
        </w:rPr>
        <w:annotationRef/>
      </w:r>
      <w:r>
        <w:rPr>
          <w:lang w:val="it-IT"/>
        </w:rPr>
        <w:t>Basically we have differences in the relationship between experience and success?  Maybe remind explicitly</w:t>
      </w:r>
    </w:p>
  </w:comment>
  <w:comment w:id="222" w:author="Francesca Santostefano" w:date="2023-03-29T09:00:00Z" w:initials="FS">
    <w:p w14:paraId="5D06AA8E" w14:textId="77777777" w:rsidR="00C30A4F" w:rsidRDefault="00C30A4F" w:rsidP="004B0936">
      <w:pPr>
        <w:pStyle w:val="CommentText"/>
      </w:pPr>
      <w:r>
        <w:rPr>
          <w:rStyle w:val="CommentReference"/>
        </w:rPr>
        <w:annotationRef/>
      </w:r>
      <w:r>
        <w:rPr>
          <w:lang w:val="it-IT"/>
        </w:rPr>
        <w:t xml:space="preserve">Cute </w:t>
      </w:r>
    </w:p>
  </w:comment>
  <w:comment w:id="227" w:author="Francesca Santostefano" w:date="2023-03-27T22:36:00Z" w:initials="FS">
    <w:p w14:paraId="359BDDC4" w14:textId="52DAB28F" w:rsidR="009E23EB" w:rsidRDefault="009E23EB" w:rsidP="00523273">
      <w:pPr>
        <w:pStyle w:val="CommentText"/>
      </w:pPr>
      <w:r>
        <w:rPr>
          <w:rStyle w:val="CommentReference"/>
        </w:rPr>
        <w:annotationRef/>
      </w:r>
      <w:r>
        <w:rPr>
          <w:lang w:val="it-IT"/>
        </w:rPr>
        <w:t>I guess you have to add manually my paper in prep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E08D04" w15:done="0"/>
  <w15:commentEx w15:paraId="5162FA98" w15:paraIdParent="5EE08D04" w15:done="0"/>
  <w15:commentEx w15:paraId="336D8613" w15:done="0"/>
  <w15:commentEx w15:paraId="07642421" w15:done="0"/>
  <w15:commentEx w15:paraId="7FA77469" w15:done="0"/>
  <w15:commentEx w15:paraId="544AC83A" w15:done="0"/>
  <w15:commentEx w15:paraId="43EC6CF7" w15:done="0"/>
  <w15:commentEx w15:paraId="19D72E9B" w15:done="0"/>
  <w15:commentEx w15:paraId="5AB1CA61" w15:done="0"/>
  <w15:commentEx w15:paraId="35051D5A" w15:done="0"/>
  <w15:commentEx w15:paraId="6344DE6B" w15:done="0"/>
  <w15:commentEx w15:paraId="349B37BF" w15:done="0"/>
  <w15:commentEx w15:paraId="2A3B90B5" w15:done="0"/>
  <w15:commentEx w15:paraId="224AA99D" w15:done="0"/>
  <w15:commentEx w15:paraId="254D3510" w15:done="0"/>
  <w15:commentEx w15:paraId="55D0FAC0" w15:done="0"/>
  <w15:commentEx w15:paraId="3EF08D5D" w15:done="0"/>
  <w15:commentEx w15:paraId="3D631835" w15:done="0"/>
  <w15:commentEx w15:paraId="39C5A399" w15:done="0"/>
  <w15:commentEx w15:paraId="7E6AD8E4" w15:done="0"/>
  <w15:commentEx w15:paraId="2EDFD5A9" w15:done="0"/>
  <w15:commentEx w15:paraId="0DC1C7C2" w15:done="0"/>
  <w15:commentEx w15:paraId="51EFFE46" w15:paraIdParent="0DC1C7C2" w15:done="0"/>
  <w15:commentEx w15:paraId="67ADE813" w15:done="0"/>
  <w15:commentEx w15:paraId="439D7434" w15:done="0"/>
  <w15:commentEx w15:paraId="258E4AEE" w15:done="0"/>
  <w15:commentEx w15:paraId="7C87B7CE" w15:done="0"/>
  <w15:commentEx w15:paraId="3B93F0D2" w15:done="0"/>
  <w15:commentEx w15:paraId="6627328F" w15:done="0"/>
  <w15:commentEx w15:paraId="52A14038" w15:done="0"/>
  <w15:commentEx w15:paraId="117053E5" w15:done="0"/>
  <w15:commentEx w15:paraId="6CAA6E88" w15:done="0"/>
  <w15:commentEx w15:paraId="3EEB9666" w15:done="0"/>
  <w15:commentEx w15:paraId="0D124111" w15:done="0"/>
  <w15:commentEx w15:paraId="02D62BFA" w15:done="0"/>
  <w15:commentEx w15:paraId="333243AC" w15:done="0"/>
  <w15:commentEx w15:paraId="56FD98FD" w15:done="0"/>
  <w15:commentEx w15:paraId="12FE73F1" w15:done="0"/>
  <w15:commentEx w15:paraId="6D749186" w15:done="0"/>
  <w15:commentEx w15:paraId="38A1BB15" w15:done="0"/>
  <w15:commentEx w15:paraId="51E250C2" w15:done="0"/>
  <w15:commentEx w15:paraId="05CF0D88" w15:done="0"/>
  <w15:commentEx w15:paraId="266BDF85" w15:done="0"/>
  <w15:commentEx w15:paraId="1172C00A" w15:done="0"/>
  <w15:commentEx w15:paraId="40CC9616" w15:done="0"/>
  <w15:commentEx w15:paraId="7E4671BB" w15:done="0"/>
  <w15:commentEx w15:paraId="361693E3" w15:done="0"/>
  <w15:commentEx w15:paraId="29320F02" w15:done="0"/>
  <w15:commentEx w15:paraId="37397353" w15:done="0"/>
  <w15:commentEx w15:paraId="594B8D3B" w15:done="0"/>
  <w15:commentEx w15:paraId="2BF00632" w15:done="0"/>
  <w15:commentEx w15:paraId="46096749" w15:done="0"/>
  <w15:commentEx w15:paraId="416F9C35" w15:done="0"/>
  <w15:commentEx w15:paraId="0A904C92" w15:done="0"/>
  <w15:commentEx w15:paraId="0A1BF474" w15:done="0"/>
  <w15:commentEx w15:paraId="4BBBC5F8" w15:done="0"/>
  <w15:commentEx w15:paraId="6C974438" w15:done="0"/>
  <w15:commentEx w15:paraId="46781D18" w15:done="0"/>
  <w15:commentEx w15:paraId="276B3E61" w15:done="0"/>
  <w15:commentEx w15:paraId="7490C3F6" w15:paraIdParent="276B3E61" w15:done="0"/>
  <w15:commentEx w15:paraId="24674866" w15:done="0"/>
  <w15:commentEx w15:paraId="5DF1C67E" w15:done="0"/>
  <w15:commentEx w15:paraId="4EA2D1F1" w15:done="0"/>
  <w15:commentEx w15:paraId="7E5086F4" w15:done="0"/>
  <w15:commentEx w15:paraId="2EB01FCC" w15:done="0"/>
  <w15:commentEx w15:paraId="11E17578" w15:done="0"/>
  <w15:commentEx w15:paraId="108F8292" w15:done="0"/>
  <w15:commentEx w15:paraId="329CFB2B" w15:done="0"/>
  <w15:commentEx w15:paraId="30BB66D4" w15:done="0"/>
  <w15:commentEx w15:paraId="69630D2E" w15:done="0"/>
  <w15:commentEx w15:paraId="3B7CA6C0" w15:done="0"/>
  <w15:commentEx w15:paraId="2AB65503" w15:done="0"/>
  <w15:commentEx w15:paraId="0C610248" w15:done="0"/>
  <w15:commentEx w15:paraId="18D19BBA" w15:done="0"/>
  <w15:commentEx w15:paraId="59B34818" w15:done="0"/>
  <w15:commentEx w15:paraId="6191B4AA" w15:done="0"/>
  <w15:commentEx w15:paraId="18FEB18C" w15:done="0"/>
  <w15:commentEx w15:paraId="176E4723" w15:done="0"/>
  <w15:commentEx w15:paraId="510EB368" w15:done="0"/>
  <w15:commentEx w15:paraId="1AED9A21" w15:done="0"/>
  <w15:commentEx w15:paraId="2E723B7A" w15:done="0"/>
  <w15:commentEx w15:paraId="3B612382" w15:done="0"/>
  <w15:commentEx w15:paraId="2D47BC09" w15:done="0"/>
  <w15:commentEx w15:paraId="2B457B7E" w15:done="0"/>
  <w15:commentEx w15:paraId="7121C51E" w15:done="0"/>
  <w15:commentEx w15:paraId="3993A298" w15:done="0"/>
  <w15:commentEx w15:paraId="62EE3350" w15:done="0"/>
  <w15:commentEx w15:paraId="2034AC75" w15:done="0"/>
  <w15:commentEx w15:paraId="0D5F4EC1" w15:done="0"/>
  <w15:commentEx w15:paraId="53C61D24" w15:done="0"/>
  <w15:commentEx w15:paraId="6EE9C6FC" w15:done="0"/>
  <w15:commentEx w15:paraId="2CD3FBCF" w15:done="0"/>
  <w15:commentEx w15:paraId="2FD1F1D4" w15:done="0"/>
  <w15:commentEx w15:paraId="37F0858F" w15:done="0"/>
  <w15:commentEx w15:paraId="7B9AA427" w15:done="0"/>
  <w15:commentEx w15:paraId="6107AAF6" w15:done="0"/>
  <w15:commentEx w15:paraId="4A6AD185" w15:done="0"/>
  <w15:commentEx w15:paraId="7D410635" w15:done="0"/>
  <w15:commentEx w15:paraId="32000B57" w15:done="0"/>
  <w15:commentEx w15:paraId="0FF73B13" w15:done="0"/>
  <w15:commentEx w15:paraId="7E9C6DCE" w15:paraIdParent="0FF73B13" w15:done="0"/>
  <w15:commentEx w15:paraId="4BA1D15D" w15:done="0"/>
  <w15:commentEx w15:paraId="273A2C2C" w15:done="0"/>
  <w15:commentEx w15:paraId="55F4894E" w15:done="0"/>
  <w15:commentEx w15:paraId="54D1DE1F" w15:done="0"/>
  <w15:commentEx w15:paraId="377CE643" w15:done="0"/>
  <w15:commentEx w15:paraId="10E8C2EE" w15:done="0"/>
  <w15:commentEx w15:paraId="794EB05E" w15:done="0"/>
  <w15:commentEx w15:paraId="23342681" w15:done="0"/>
  <w15:commentEx w15:paraId="0651D702" w15:paraIdParent="23342681" w15:done="0"/>
  <w15:commentEx w15:paraId="6A95DF6A" w15:done="0"/>
  <w15:commentEx w15:paraId="5A6429DF" w15:done="0"/>
  <w15:commentEx w15:paraId="4A72E017" w15:done="0"/>
  <w15:commentEx w15:paraId="74FB61DC" w15:done="0"/>
  <w15:commentEx w15:paraId="7068207B" w15:done="0"/>
  <w15:commentEx w15:paraId="5D06AA8E" w15:done="0"/>
  <w15:commentEx w15:paraId="359BDD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6373" w16cex:dateUtc="2023-03-27T22:48:00Z"/>
  <w16cex:commentExtensible w16cex:durableId="27CC6484" w16cex:dateUtc="2023-03-27T22:52:00Z"/>
  <w16cex:commentExtensible w16cex:durableId="27CD5C27" w16cex:dateUtc="2023-03-28T16:29:00Z"/>
  <w16cex:commentExtensible w16cex:durableId="27CC64E6" w16cex:dateUtc="2023-03-27T22:54:00Z"/>
  <w16cex:commentExtensible w16cex:durableId="27CC6552" w16cex:dateUtc="2023-03-27T22:56:00Z"/>
  <w16cex:commentExtensible w16cex:durableId="27CC65F8" w16cex:dateUtc="2023-03-27T22:59:00Z"/>
  <w16cex:commentExtensible w16cex:durableId="27CC675B" w16cex:dateUtc="2023-03-27T23:04:00Z"/>
  <w16cex:commentExtensible w16cex:durableId="27CC6651" w16cex:dateUtc="2023-03-27T23:00:00Z"/>
  <w16cex:commentExtensible w16cex:durableId="27CC6801" w16cex:dateUtc="2023-03-27T23:07:00Z"/>
  <w16cex:commentExtensible w16cex:durableId="27CC68AC" w16cex:dateUtc="2023-03-27T23:10:00Z"/>
  <w16cex:commentExtensible w16cex:durableId="27CC68D0" w16cex:dateUtc="2023-03-27T23:11:00Z"/>
  <w16cex:commentExtensible w16cex:durableId="27CC69A1" w16cex:dateUtc="2023-03-27T23:14:00Z"/>
  <w16cex:commentExtensible w16cex:durableId="27CC6A2A" w16cex:dateUtc="2023-03-27T23:16:00Z"/>
  <w16cex:commentExtensible w16cex:durableId="27CC6AB2" w16cex:dateUtc="2023-03-27T23:19:00Z"/>
  <w16cex:commentExtensible w16cex:durableId="27CC6AE8" w16cex:dateUtc="2023-03-27T23:20:00Z"/>
  <w16cex:commentExtensible w16cex:durableId="27CC6A5C" w16cex:dateUtc="2023-03-27T23:17:00Z"/>
  <w16cex:commentExtensible w16cex:durableId="27CC6B40" w16cex:dateUtc="2023-03-27T23:21:00Z"/>
  <w16cex:commentExtensible w16cex:durableId="27CC6CEB" w16cex:dateUtc="2023-03-27T23:28:00Z"/>
  <w16cex:commentExtensible w16cex:durableId="27CC6D23" w16cex:dateUtc="2023-03-27T23:29:00Z"/>
  <w16cex:commentExtensible w16cex:durableId="27CC6E99" w16cex:dateUtc="2023-03-27T23:35:00Z"/>
  <w16cex:commentExtensible w16cex:durableId="27CC7060" w16cex:dateUtc="2023-03-27T23:43:00Z"/>
  <w16cex:commentExtensible w16cex:durableId="27CC6FA7" w16cex:dateUtc="2023-03-27T23:40:00Z"/>
  <w16cex:commentExtensible w16cex:durableId="27CC6FE2" w16cex:dateUtc="2023-03-27T23:41:00Z"/>
  <w16cex:commentExtensible w16cex:durableId="27CC7161" w16cex:dateUtc="2023-03-27T23:47:00Z"/>
  <w16cex:commentExtensible w16cex:durableId="27CC8D28" w16cex:dateUtc="2023-03-28T01:46:00Z"/>
  <w16cex:commentExtensible w16cex:durableId="27CC8DA4" w16cex:dateUtc="2023-03-28T01:48:00Z"/>
  <w16cex:commentExtensible w16cex:durableId="27CC8E8D" w16cex:dateUtc="2023-03-28T01:52:00Z"/>
  <w16cex:commentExtensible w16cex:durableId="27CC8F02" w16cex:dateUtc="2023-03-28T01:54:00Z"/>
  <w16cex:commentExtensible w16cex:durableId="27CC8F9B" w16cex:dateUtc="2023-03-28T01:56:00Z"/>
  <w16cex:commentExtensible w16cex:durableId="27CC9024" w16cex:dateUtc="2023-03-28T01:59:00Z"/>
  <w16cex:commentExtensible w16cex:durableId="27CC9050" w16cex:dateUtc="2023-03-28T01:59:00Z"/>
  <w16cex:commentExtensible w16cex:durableId="27CC913B" w16cex:dateUtc="2023-03-28T02:03:00Z"/>
  <w16cex:commentExtensible w16cex:durableId="27CC9153" w16cex:dateUtc="2023-03-28T02:04:00Z"/>
  <w16cex:commentExtensible w16cex:durableId="27CC9288" w16cex:dateUtc="2023-03-28T02:09:00Z"/>
  <w16cex:commentExtensible w16cex:durableId="27CC97FD" w16cex:dateUtc="2023-03-28T02:32:00Z"/>
  <w16cex:commentExtensible w16cex:durableId="27CC92C8" w16cex:dateUtc="2023-03-28T02:10:00Z"/>
  <w16cex:commentExtensible w16cex:durableId="27CC93C6" w16cex:dateUtc="2023-03-28T02:14:00Z"/>
  <w16cex:commentExtensible w16cex:durableId="27CC9596" w16cex:dateUtc="2023-03-28T02:22:00Z"/>
  <w16cex:commentExtensible w16cex:durableId="27CC95E6" w16cex:dateUtc="2023-03-28T02:23:00Z"/>
  <w16cex:commentExtensible w16cex:durableId="27CC965C" w16cex:dateUtc="2023-03-28T02:25:00Z"/>
  <w16cex:commentExtensible w16cex:durableId="27CC96AE" w16cex:dateUtc="2023-03-28T02:26:00Z"/>
  <w16cex:commentExtensible w16cex:durableId="27CC9831" w16cex:dateUtc="2023-03-28T02:33:00Z"/>
  <w16cex:commentExtensible w16cex:durableId="27CC988C" w16cex:dateUtc="2023-03-28T02:34:00Z"/>
  <w16cex:commentExtensible w16cex:durableId="27CC997C" w16cex:dateUtc="2023-03-28T02:38:00Z"/>
  <w16cex:commentExtensible w16cex:durableId="27CC99DC" w16cex:dateUtc="2023-03-28T02:40:00Z"/>
  <w16cex:commentExtensible w16cex:durableId="27CC9A4E" w16cex:dateUtc="2023-03-28T02:42:00Z"/>
  <w16cex:commentExtensible w16cex:durableId="27CC9BB7" w16cex:dateUtc="2023-03-28T02:48:00Z"/>
  <w16cex:commentExtensible w16cex:durableId="27CC9B03" w16cex:dateUtc="2023-03-28T02:45:00Z"/>
  <w16cex:commentExtensible w16cex:durableId="27CC9C4A" w16cex:dateUtc="2023-03-28T02:50:00Z"/>
  <w16cex:commentExtensible w16cex:durableId="27CC9C8C" w16cex:dateUtc="2023-03-28T02:51:00Z"/>
  <w16cex:commentExtensible w16cex:durableId="27CC9D65" w16cex:dateUtc="2023-03-28T02:55:00Z"/>
  <w16cex:commentExtensible w16cex:durableId="27CC9DC8" w16cex:dateUtc="2023-03-28T02:57:00Z"/>
  <w16cex:commentExtensible w16cex:durableId="27CD33D3" w16cex:dateUtc="2023-03-28T13:37:00Z"/>
  <w16cex:commentExtensible w16cex:durableId="27CD33EF" w16cex:dateUtc="2023-03-28T13:37:00Z"/>
  <w16cex:commentExtensible w16cex:durableId="27CD4387" w16cex:dateUtc="2023-03-28T14:44:00Z"/>
  <w16cex:commentExtensible w16cex:durableId="27CD34CC" w16cex:dateUtc="2023-03-28T13:41:00Z"/>
  <w16cex:commentExtensible w16cex:durableId="27CD356D" w16cex:dateUtc="2023-03-28T13:44:00Z"/>
  <w16cex:commentExtensible w16cex:durableId="27CD35B7" w16cex:dateUtc="2023-03-28T13:45:00Z"/>
  <w16cex:commentExtensible w16cex:durableId="27CD4558" w16cex:dateUtc="2023-03-28T14:52:00Z"/>
  <w16cex:commentExtensible w16cex:durableId="27CD72AD" w16cex:dateUtc="2023-03-28T18:05:00Z"/>
  <w16cex:commentExtensible w16cex:durableId="27CD370F" w16cex:dateUtc="2023-03-28T13:51:00Z"/>
  <w16cex:commentExtensible w16cex:durableId="27CD4471" w16cex:dateUtc="2023-03-28T14:48:00Z"/>
  <w16cex:commentExtensible w16cex:durableId="27CD4676" w16cex:dateUtc="2023-03-28T14:56:00Z"/>
  <w16cex:commentExtensible w16cex:durableId="27CD4DB1" w16cex:dateUtc="2023-03-28T15:27:00Z"/>
  <w16cex:commentExtensible w16cex:durableId="27CD5351" w16cex:dateUtc="2023-03-28T15:51:00Z"/>
  <w16cex:commentExtensible w16cex:durableId="27CD4DEF" w16cex:dateUtc="2023-03-28T15:28:00Z"/>
  <w16cex:commentExtensible w16cex:durableId="27CD46A4" w16cex:dateUtc="2023-03-28T14:57:00Z"/>
  <w16cex:commentExtensible w16cex:durableId="27CD749E" w16cex:dateUtc="2023-03-28T18:13:00Z"/>
  <w16cex:commentExtensible w16cex:durableId="27CD59C9" w16cex:dateUtc="2023-03-28T16:19:00Z"/>
  <w16cex:commentExtensible w16cex:durableId="27CD50DD" w16cex:dateUtc="2023-03-28T15:41:00Z"/>
  <w16cex:commentExtensible w16cex:durableId="27CD5115" w16cex:dateUtc="2023-03-28T15:42:00Z"/>
  <w16cex:commentExtensible w16cex:durableId="27CD51CB" w16cex:dateUtc="2023-03-28T15:45:00Z"/>
  <w16cex:commentExtensible w16cex:durableId="27CD5278" w16cex:dateUtc="2023-03-28T15:48:00Z"/>
  <w16cex:commentExtensible w16cex:durableId="27CD7902" w16cex:dateUtc="2023-03-28T18:32:00Z"/>
  <w16cex:commentExtensible w16cex:durableId="27CD7A5F" w16cex:dateUtc="2023-03-28T18:38:00Z"/>
  <w16cex:commentExtensible w16cex:durableId="27CD7ABE" w16cex:dateUtc="2023-03-28T18:39:00Z"/>
  <w16cex:commentExtensible w16cex:durableId="27CD7E01" w16cex:dateUtc="2023-03-28T18:53:00Z"/>
  <w16cex:commentExtensible w16cex:durableId="27CD8370" w16cex:dateUtc="2023-03-28T19:17:00Z"/>
  <w16cex:commentExtensible w16cex:durableId="27CD8273" w16cex:dateUtc="2023-03-28T19:12:00Z"/>
  <w16cex:commentExtensible w16cex:durableId="27CD8472" w16cex:dateUtc="2023-03-28T19:21:00Z"/>
  <w16cex:commentExtensible w16cex:durableId="27CD853E" w16cex:dateUtc="2023-03-28T19:24:00Z"/>
  <w16cex:commentExtensible w16cex:durableId="27CD8618" w16cex:dateUtc="2023-03-28T19:28:00Z"/>
  <w16cex:commentExtensible w16cex:durableId="27CD86DE" w16cex:dateUtc="2023-03-28T19:31:00Z"/>
  <w16cex:commentExtensible w16cex:durableId="27CD8710" w16cex:dateUtc="2023-03-28T19:32:00Z"/>
  <w16cex:commentExtensible w16cex:durableId="27CD8864" w16cex:dateUtc="2023-03-28T19:38:00Z"/>
  <w16cex:commentExtensible w16cex:durableId="27CDE098" w16cex:dateUtc="2023-03-29T01:54:00Z"/>
  <w16cex:commentExtensible w16cex:durableId="27CDE116" w16cex:dateUtc="2023-03-29T01:56:00Z"/>
  <w16cex:commentExtensible w16cex:durableId="27CDE180" w16cex:dateUtc="2023-03-29T01:58:00Z"/>
  <w16cex:commentExtensible w16cex:durableId="27CDE36D" w16cex:dateUtc="2023-03-29T02:06:00Z"/>
  <w16cex:commentExtensible w16cex:durableId="27CDE4D7" w16cex:dateUtc="2023-03-29T02:12:00Z"/>
  <w16cex:commentExtensible w16cex:durableId="27CDE616" w16cex:dateUtc="2023-03-29T02:17:00Z"/>
  <w16cex:commentExtensible w16cex:durableId="27CDE5BE" w16cex:dateUtc="2023-03-29T02:16:00Z"/>
  <w16cex:commentExtensible w16cex:durableId="27CE6CFF" w16cex:dateUtc="2023-03-29T11:53:00Z"/>
  <w16cex:commentExtensible w16cex:durableId="27CE6D9A" w16cex:dateUtc="2023-03-29T11:56:00Z"/>
  <w16cex:commentExtensible w16cex:durableId="27CE6DB9" w16cex:dateUtc="2023-03-29T11:56:00Z"/>
  <w16cex:commentExtensible w16cex:durableId="27CE6DCF" w16cex:dateUtc="2023-03-29T11:57:00Z"/>
  <w16cex:commentExtensible w16cex:durableId="27CE6E80" w16cex:dateUtc="2023-03-29T12:00:00Z"/>
  <w16cex:commentExtensible w16cex:durableId="27CE6F03" w16cex:dateUtc="2023-03-29T12:02:00Z"/>
  <w16cex:commentExtensible w16cex:durableId="27CE6FBF" w16cex:dateUtc="2023-03-29T12:05:00Z"/>
  <w16cex:commentExtensible w16cex:durableId="27CE7076" w16cex:dateUtc="2023-03-29T12:08:00Z"/>
  <w16cex:commentExtensible w16cex:durableId="27CE7090" w16cex:dateUtc="2023-03-29T12:08:00Z"/>
  <w16cex:commentExtensible w16cex:durableId="27CE70CB" w16cex:dateUtc="2023-03-29T12:09:00Z"/>
  <w16cex:commentExtensible w16cex:durableId="27CE714E" w16cex:dateUtc="2023-03-29T12:11:00Z"/>
  <w16cex:commentExtensible w16cex:durableId="27CE75CF" w16cex:dateUtc="2023-03-29T12:31:00Z"/>
  <w16cex:commentExtensible w16cex:durableId="27CE71CC" w16cex:dateUtc="2023-03-29T12:14:00Z"/>
  <w16cex:commentExtensible w16cex:durableId="27CE7226" w16cex:dateUtc="2023-03-29T12:15:00Z"/>
  <w16cex:commentExtensible w16cex:durableId="27CE75FB" w16cex:dateUtc="2023-03-29T12:31:00Z"/>
  <w16cex:commentExtensible w16cex:durableId="27CE772A" w16cex:dateUtc="2023-03-29T12:36:00Z"/>
  <w16cex:commentExtensible w16cex:durableId="27CE78E0" w16cex:dateUtc="2023-03-29T12:44:00Z"/>
  <w16cex:commentExtensible w16cex:durableId="27CE7E28" w16cex:dateUtc="2023-03-29T13:06:00Z"/>
  <w16cex:commentExtensible w16cex:durableId="27CE7A44" w16cex:dateUtc="2023-03-29T12:50:00Z"/>
  <w16cex:commentExtensible w16cex:durableId="27CE7ADB" w16cex:dateUtc="2023-03-29T12:52:00Z"/>
  <w16cex:commentExtensible w16cex:durableId="27CE7B25" w16cex:dateUtc="2023-03-29T12:53:00Z"/>
  <w16cex:commentExtensible w16cex:durableId="27CE7B79" w16cex:dateUtc="2023-03-29T12:55:00Z"/>
  <w16cex:commentExtensible w16cex:durableId="27CE7C05" w16cex:dateUtc="2023-03-29T12:57:00Z"/>
  <w16cex:commentExtensible w16cex:durableId="27CE7CA9" w16cex:dateUtc="2023-03-29T13:00:00Z"/>
  <w16cex:commentExtensible w16cex:durableId="27CC98E7" w16cex:dateUtc="2023-03-28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E08D04" w16cid:durableId="27CC6373"/>
  <w16cid:commentId w16cid:paraId="5162FA98" w16cid:durableId="27CC6484"/>
  <w16cid:commentId w16cid:paraId="336D8613" w16cid:durableId="27CD5C27"/>
  <w16cid:commentId w16cid:paraId="07642421" w16cid:durableId="27CC64E6"/>
  <w16cid:commentId w16cid:paraId="7FA77469" w16cid:durableId="27CC6552"/>
  <w16cid:commentId w16cid:paraId="544AC83A" w16cid:durableId="27CC65F8"/>
  <w16cid:commentId w16cid:paraId="43EC6CF7" w16cid:durableId="27CC675B"/>
  <w16cid:commentId w16cid:paraId="19D72E9B" w16cid:durableId="27CC6651"/>
  <w16cid:commentId w16cid:paraId="5AB1CA61" w16cid:durableId="27CC6801"/>
  <w16cid:commentId w16cid:paraId="35051D5A" w16cid:durableId="27CC68AC"/>
  <w16cid:commentId w16cid:paraId="6344DE6B" w16cid:durableId="27CC68D0"/>
  <w16cid:commentId w16cid:paraId="349B37BF" w16cid:durableId="27CC69A1"/>
  <w16cid:commentId w16cid:paraId="2A3B90B5" w16cid:durableId="27CC6A2A"/>
  <w16cid:commentId w16cid:paraId="224AA99D" w16cid:durableId="27CC6AB2"/>
  <w16cid:commentId w16cid:paraId="254D3510" w16cid:durableId="27CC6AE8"/>
  <w16cid:commentId w16cid:paraId="55D0FAC0" w16cid:durableId="27CC6A5C"/>
  <w16cid:commentId w16cid:paraId="3EF08D5D" w16cid:durableId="27CC6B40"/>
  <w16cid:commentId w16cid:paraId="3D631835" w16cid:durableId="27CC6CEB"/>
  <w16cid:commentId w16cid:paraId="39C5A399" w16cid:durableId="27CC6D23"/>
  <w16cid:commentId w16cid:paraId="7E6AD8E4" w16cid:durableId="27CC6E99"/>
  <w16cid:commentId w16cid:paraId="2EDFD5A9" w16cid:durableId="27CC7060"/>
  <w16cid:commentId w16cid:paraId="0DC1C7C2" w16cid:durableId="27CC6FA7"/>
  <w16cid:commentId w16cid:paraId="51EFFE46" w16cid:durableId="27CC6FE2"/>
  <w16cid:commentId w16cid:paraId="67ADE813" w16cid:durableId="27CC7161"/>
  <w16cid:commentId w16cid:paraId="439D7434" w16cid:durableId="27CC8D28"/>
  <w16cid:commentId w16cid:paraId="258E4AEE" w16cid:durableId="27CC8DA4"/>
  <w16cid:commentId w16cid:paraId="7C87B7CE" w16cid:durableId="27CC8E8D"/>
  <w16cid:commentId w16cid:paraId="3B93F0D2" w16cid:durableId="27CC8F02"/>
  <w16cid:commentId w16cid:paraId="6627328F" w16cid:durableId="27CC8F9B"/>
  <w16cid:commentId w16cid:paraId="52A14038" w16cid:durableId="27CC9024"/>
  <w16cid:commentId w16cid:paraId="117053E5" w16cid:durableId="27CC9050"/>
  <w16cid:commentId w16cid:paraId="6CAA6E88" w16cid:durableId="27CC913B"/>
  <w16cid:commentId w16cid:paraId="3EEB9666" w16cid:durableId="27CC9153"/>
  <w16cid:commentId w16cid:paraId="0D124111" w16cid:durableId="27CC9288"/>
  <w16cid:commentId w16cid:paraId="02D62BFA" w16cid:durableId="27CC97FD"/>
  <w16cid:commentId w16cid:paraId="333243AC" w16cid:durableId="27CC92C8"/>
  <w16cid:commentId w16cid:paraId="56FD98FD" w16cid:durableId="27CC93C6"/>
  <w16cid:commentId w16cid:paraId="12FE73F1" w16cid:durableId="27CC9596"/>
  <w16cid:commentId w16cid:paraId="6D749186" w16cid:durableId="27CC95E6"/>
  <w16cid:commentId w16cid:paraId="38A1BB15" w16cid:durableId="27CC965C"/>
  <w16cid:commentId w16cid:paraId="51E250C2" w16cid:durableId="27CC96AE"/>
  <w16cid:commentId w16cid:paraId="05CF0D88" w16cid:durableId="27CC9831"/>
  <w16cid:commentId w16cid:paraId="266BDF85" w16cid:durableId="27CC988C"/>
  <w16cid:commentId w16cid:paraId="1172C00A" w16cid:durableId="27CC997C"/>
  <w16cid:commentId w16cid:paraId="40CC9616" w16cid:durableId="27CC99DC"/>
  <w16cid:commentId w16cid:paraId="7E4671BB" w16cid:durableId="27CC9A4E"/>
  <w16cid:commentId w16cid:paraId="361693E3" w16cid:durableId="27CC9BB7"/>
  <w16cid:commentId w16cid:paraId="29320F02" w16cid:durableId="27CC9B03"/>
  <w16cid:commentId w16cid:paraId="37397353" w16cid:durableId="27CC9C4A"/>
  <w16cid:commentId w16cid:paraId="594B8D3B" w16cid:durableId="27CC9C8C"/>
  <w16cid:commentId w16cid:paraId="2BF00632" w16cid:durableId="27CC9D65"/>
  <w16cid:commentId w16cid:paraId="46096749" w16cid:durableId="27CC9DC8"/>
  <w16cid:commentId w16cid:paraId="416F9C35" w16cid:durableId="27CD33D3"/>
  <w16cid:commentId w16cid:paraId="0A904C92" w16cid:durableId="27CD33EF"/>
  <w16cid:commentId w16cid:paraId="0A1BF474" w16cid:durableId="27CD4387"/>
  <w16cid:commentId w16cid:paraId="4BBBC5F8" w16cid:durableId="27CD34CC"/>
  <w16cid:commentId w16cid:paraId="6C974438" w16cid:durableId="27CD356D"/>
  <w16cid:commentId w16cid:paraId="46781D18" w16cid:durableId="27CD35B7"/>
  <w16cid:commentId w16cid:paraId="276B3E61" w16cid:durableId="27CD4558"/>
  <w16cid:commentId w16cid:paraId="7490C3F6" w16cid:durableId="27CD72AD"/>
  <w16cid:commentId w16cid:paraId="24674866" w16cid:durableId="27CD370F"/>
  <w16cid:commentId w16cid:paraId="5DF1C67E" w16cid:durableId="27CD4471"/>
  <w16cid:commentId w16cid:paraId="4EA2D1F1" w16cid:durableId="27CD4676"/>
  <w16cid:commentId w16cid:paraId="7E5086F4" w16cid:durableId="27CD4DB1"/>
  <w16cid:commentId w16cid:paraId="2EB01FCC" w16cid:durableId="27CD5351"/>
  <w16cid:commentId w16cid:paraId="11E17578" w16cid:durableId="27CD4DEF"/>
  <w16cid:commentId w16cid:paraId="108F8292" w16cid:durableId="27CD46A4"/>
  <w16cid:commentId w16cid:paraId="329CFB2B" w16cid:durableId="27CD749E"/>
  <w16cid:commentId w16cid:paraId="30BB66D4" w16cid:durableId="27CD59C9"/>
  <w16cid:commentId w16cid:paraId="69630D2E" w16cid:durableId="27CD50DD"/>
  <w16cid:commentId w16cid:paraId="3B7CA6C0" w16cid:durableId="27CD5115"/>
  <w16cid:commentId w16cid:paraId="2AB65503" w16cid:durableId="27CD51CB"/>
  <w16cid:commentId w16cid:paraId="0C610248" w16cid:durableId="27CD5278"/>
  <w16cid:commentId w16cid:paraId="18D19BBA" w16cid:durableId="27CD7902"/>
  <w16cid:commentId w16cid:paraId="59B34818" w16cid:durableId="27CD7A5F"/>
  <w16cid:commentId w16cid:paraId="6191B4AA" w16cid:durableId="27CD7ABE"/>
  <w16cid:commentId w16cid:paraId="18FEB18C" w16cid:durableId="27CD7E01"/>
  <w16cid:commentId w16cid:paraId="176E4723" w16cid:durableId="27CD8370"/>
  <w16cid:commentId w16cid:paraId="510EB368" w16cid:durableId="27CD8273"/>
  <w16cid:commentId w16cid:paraId="1AED9A21" w16cid:durableId="27CD8472"/>
  <w16cid:commentId w16cid:paraId="2E723B7A" w16cid:durableId="27CD853E"/>
  <w16cid:commentId w16cid:paraId="3B612382" w16cid:durableId="27CD8618"/>
  <w16cid:commentId w16cid:paraId="2D47BC09" w16cid:durableId="27CD86DE"/>
  <w16cid:commentId w16cid:paraId="2B457B7E" w16cid:durableId="27CD8710"/>
  <w16cid:commentId w16cid:paraId="7121C51E" w16cid:durableId="27CD8864"/>
  <w16cid:commentId w16cid:paraId="3993A298" w16cid:durableId="27CDE098"/>
  <w16cid:commentId w16cid:paraId="62EE3350" w16cid:durableId="27CDE116"/>
  <w16cid:commentId w16cid:paraId="2034AC75" w16cid:durableId="27CDE180"/>
  <w16cid:commentId w16cid:paraId="0D5F4EC1" w16cid:durableId="27CDE36D"/>
  <w16cid:commentId w16cid:paraId="53C61D24" w16cid:durableId="27CDE4D7"/>
  <w16cid:commentId w16cid:paraId="6EE9C6FC" w16cid:durableId="27CDE616"/>
  <w16cid:commentId w16cid:paraId="2CD3FBCF" w16cid:durableId="27CDE5BE"/>
  <w16cid:commentId w16cid:paraId="2FD1F1D4" w16cid:durableId="27CE6CFF"/>
  <w16cid:commentId w16cid:paraId="37F0858F" w16cid:durableId="27CE6D9A"/>
  <w16cid:commentId w16cid:paraId="7B9AA427" w16cid:durableId="27CE6DB9"/>
  <w16cid:commentId w16cid:paraId="6107AAF6" w16cid:durableId="27CE6DCF"/>
  <w16cid:commentId w16cid:paraId="4A6AD185" w16cid:durableId="27CE6E80"/>
  <w16cid:commentId w16cid:paraId="7D410635" w16cid:durableId="27CE6F03"/>
  <w16cid:commentId w16cid:paraId="32000B57" w16cid:durableId="27CE6FBF"/>
  <w16cid:commentId w16cid:paraId="0FF73B13" w16cid:durableId="27CE7076"/>
  <w16cid:commentId w16cid:paraId="7E9C6DCE" w16cid:durableId="27CE7090"/>
  <w16cid:commentId w16cid:paraId="4BA1D15D" w16cid:durableId="27CE70CB"/>
  <w16cid:commentId w16cid:paraId="273A2C2C" w16cid:durableId="27CE714E"/>
  <w16cid:commentId w16cid:paraId="55F4894E" w16cid:durableId="27CE75CF"/>
  <w16cid:commentId w16cid:paraId="54D1DE1F" w16cid:durableId="27CE71CC"/>
  <w16cid:commentId w16cid:paraId="377CE643" w16cid:durableId="27CE7226"/>
  <w16cid:commentId w16cid:paraId="10E8C2EE" w16cid:durableId="27CE75FB"/>
  <w16cid:commentId w16cid:paraId="794EB05E" w16cid:durableId="27CE772A"/>
  <w16cid:commentId w16cid:paraId="23342681" w16cid:durableId="27CE78E0"/>
  <w16cid:commentId w16cid:paraId="0651D702" w16cid:durableId="27CE7E28"/>
  <w16cid:commentId w16cid:paraId="6A95DF6A" w16cid:durableId="27CE7A44"/>
  <w16cid:commentId w16cid:paraId="5A6429DF" w16cid:durableId="27CE7ADB"/>
  <w16cid:commentId w16cid:paraId="4A72E017" w16cid:durableId="27CE7B25"/>
  <w16cid:commentId w16cid:paraId="74FB61DC" w16cid:durableId="27CE7B79"/>
  <w16cid:commentId w16cid:paraId="7068207B" w16cid:durableId="27CE7C05"/>
  <w16cid:commentId w16cid:paraId="5D06AA8E" w16cid:durableId="27CE7CA9"/>
  <w16cid:commentId w16cid:paraId="359BDDC4" w16cid:durableId="27CC98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B6C62" w14:textId="77777777" w:rsidR="00807568" w:rsidRDefault="00807568">
      <w:pPr>
        <w:spacing w:after="0"/>
      </w:pPr>
      <w:r>
        <w:separator/>
      </w:r>
    </w:p>
  </w:endnote>
  <w:endnote w:type="continuationSeparator" w:id="0">
    <w:p w14:paraId="764D8047" w14:textId="77777777" w:rsidR="00807568" w:rsidRDefault="00807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FCBDE06" w14:textId="77777777" w:rsidR="0006249D"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B11650C" w14:textId="77777777" w:rsidR="0006249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56B3E" w14:textId="77777777" w:rsidR="00807568" w:rsidRDefault="00807568">
      <w:r>
        <w:separator/>
      </w:r>
    </w:p>
  </w:footnote>
  <w:footnote w:type="continuationSeparator" w:id="0">
    <w:p w14:paraId="20A734C4" w14:textId="77777777" w:rsidR="00807568" w:rsidRDefault="00807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6E66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D6B5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4D8B9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CA905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A255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AA01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E6205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22CE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B298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B1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6A293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864514268">
    <w:abstractNumId w:val="11"/>
  </w:num>
  <w:num w:numId="2" w16cid:durableId="1903175117">
    <w:abstractNumId w:val="9"/>
  </w:num>
  <w:num w:numId="3" w16cid:durableId="1160543636">
    <w:abstractNumId w:val="7"/>
  </w:num>
  <w:num w:numId="4" w16cid:durableId="1700662829">
    <w:abstractNumId w:val="6"/>
  </w:num>
  <w:num w:numId="5" w16cid:durableId="395706805">
    <w:abstractNumId w:val="5"/>
  </w:num>
  <w:num w:numId="6" w16cid:durableId="399253640">
    <w:abstractNumId w:val="4"/>
  </w:num>
  <w:num w:numId="7" w16cid:durableId="60104934">
    <w:abstractNumId w:val="8"/>
  </w:num>
  <w:num w:numId="8" w16cid:durableId="79182233">
    <w:abstractNumId w:val="3"/>
  </w:num>
  <w:num w:numId="9" w16cid:durableId="1938705719">
    <w:abstractNumId w:val="2"/>
  </w:num>
  <w:num w:numId="10" w16cid:durableId="1800876844">
    <w:abstractNumId w:val="1"/>
  </w:num>
  <w:num w:numId="11" w16cid:durableId="923959131">
    <w:abstractNumId w:val="0"/>
  </w:num>
  <w:num w:numId="12" w16cid:durableId="7270790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Santostefano">
    <w15:presenceInfo w15:providerId="AD" w15:userId="S::ext_fsantostefano@bhvr.com::3291cc0b-9d58-4557-b3df-506bb0f3b1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6C"/>
    <w:rsid w:val="00025A80"/>
    <w:rsid w:val="00080ABD"/>
    <w:rsid w:val="0008108D"/>
    <w:rsid w:val="000B49F0"/>
    <w:rsid w:val="000D0C17"/>
    <w:rsid w:val="0015159A"/>
    <w:rsid w:val="00153794"/>
    <w:rsid w:val="00161509"/>
    <w:rsid w:val="001938F3"/>
    <w:rsid w:val="00261EDD"/>
    <w:rsid w:val="003204CB"/>
    <w:rsid w:val="003271C3"/>
    <w:rsid w:val="0037766C"/>
    <w:rsid w:val="00383B73"/>
    <w:rsid w:val="003C3F63"/>
    <w:rsid w:val="003D0216"/>
    <w:rsid w:val="00401169"/>
    <w:rsid w:val="00445432"/>
    <w:rsid w:val="004749F3"/>
    <w:rsid w:val="00487A4C"/>
    <w:rsid w:val="004A1A47"/>
    <w:rsid w:val="004A5351"/>
    <w:rsid w:val="004B677D"/>
    <w:rsid w:val="00507BB3"/>
    <w:rsid w:val="00554C24"/>
    <w:rsid w:val="005C065A"/>
    <w:rsid w:val="005E4E8D"/>
    <w:rsid w:val="005F0BE6"/>
    <w:rsid w:val="00600CB5"/>
    <w:rsid w:val="006561A8"/>
    <w:rsid w:val="006636C2"/>
    <w:rsid w:val="0069025D"/>
    <w:rsid w:val="006D4329"/>
    <w:rsid w:val="007A72CF"/>
    <w:rsid w:val="007D22C4"/>
    <w:rsid w:val="00807568"/>
    <w:rsid w:val="00811FB0"/>
    <w:rsid w:val="00825683"/>
    <w:rsid w:val="008E0AC0"/>
    <w:rsid w:val="00906536"/>
    <w:rsid w:val="00937D26"/>
    <w:rsid w:val="009C1EA0"/>
    <w:rsid w:val="009E23EB"/>
    <w:rsid w:val="00A51A6A"/>
    <w:rsid w:val="00A67CE9"/>
    <w:rsid w:val="00AA4828"/>
    <w:rsid w:val="00AD0334"/>
    <w:rsid w:val="00B06622"/>
    <w:rsid w:val="00B36E74"/>
    <w:rsid w:val="00B70CD6"/>
    <w:rsid w:val="00B82263"/>
    <w:rsid w:val="00BC6DD9"/>
    <w:rsid w:val="00BE0DAB"/>
    <w:rsid w:val="00C26885"/>
    <w:rsid w:val="00C30A4F"/>
    <w:rsid w:val="00C46EE9"/>
    <w:rsid w:val="00C557FA"/>
    <w:rsid w:val="00CD7CB5"/>
    <w:rsid w:val="00D22E05"/>
    <w:rsid w:val="00D37AA3"/>
    <w:rsid w:val="00D72A69"/>
    <w:rsid w:val="00D928A6"/>
    <w:rsid w:val="00D97C3A"/>
    <w:rsid w:val="00DB6947"/>
    <w:rsid w:val="00DD27BE"/>
    <w:rsid w:val="00DE3FC8"/>
    <w:rsid w:val="00E131D3"/>
    <w:rsid w:val="00E14AA3"/>
    <w:rsid w:val="00E63428"/>
    <w:rsid w:val="00F04E61"/>
    <w:rsid w:val="00F33B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AC10"/>
  <w15:docId w15:val="{7584CF56-5269-407B-A3CD-B7BA4545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6FEA"/>
    <w:pPr>
      <w:spacing w:after="480"/>
    </w:pPr>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4DC3"/>
    <w:pPr>
      <w:spacing w:before="180" w:after="180" w:line="480" w:lineRule="auto"/>
    </w:pPr>
    <w:rPr>
      <w:sz w:val="24"/>
    </w:r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rsid w:val="006375F4"/>
    <w:pPr>
      <w:spacing w:after="240"/>
      <w:ind w:left="454" w:hanging="45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3501F"/>
    <w:pPr>
      <w:keepNext/>
    </w:pPr>
    <w:rPr>
      <w:i w:val="0"/>
    </w:rPr>
  </w:style>
  <w:style w:type="paragraph" w:customStyle="1" w:styleId="ImageCaption">
    <w:name w:val="Image Caption"/>
    <w:basedOn w:val="Caption"/>
    <w:rsid w:val="002859A3"/>
    <w:pPr>
      <w:spacing w:after="480"/>
      <w:contextualSpacing/>
    </w:pPr>
    <w:rPr>
      <w:i w:val="0"/>
    </w:rPr>
  </w:style>
  <w:style w:type="paragraph" w:customStyle="1" w:styleId="Figure">
    <w:name w:val="Figure"/>
    <w:basedOn w:val="Normal"/>
    <w:rsid w:val="00F7507A"/>
  </w:style>
  <w:style w:type="paragraph" w:customStyle="1" w:styleId="CaptionedFigure">
    <w:name w:val="Captioned Figure"/>
    <w:basedOn w:val="Figure"/>
    <w:rsid w:val="0079677F"/>
    <w:pPr>
      <w:keepNext/>
      <w:spacing w:after="24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 w:type="character" w:customStyle="1" w:styleId="BodyTextChar">
    <w:name w:val="Body Text Char"/>
    <w:basedOn w:val="DefaultParagraphFont"/>
    <w:link w:val="BodyText"/>
    <w:rsid w:val="00B24DC3"/>
    <w:rPr>
      <w:rFonts w:ascii="Times New Roman" w:hAnsi="Times New Roman"/>
      <w:color w:val="000000" w:themeColor="text1"/>
    </w:rPr>
  </w:style>
  <w:style w:type="paragraph" w:styleId="Revision">
    <w:name w:val="Revision"/>
    <w:hidden/>
    <w:semiHidden/>
    <w:rsid w:val="004A5351"/>
    <w:pPr>
      <w:spacing w:after="0"/>
    </w:pPr>
    <w:rPr>
      <w:rFonts w:ascii="Times New Roman" w:hAnsi="Times New Roman"/>
      <w:color w:val="000000" w:themeColor="text1"/>
      <w:sz w:val="22"/>
    </w:rPr>
  </w:style>
  <w:style w:type="character" w:styleId="CommentReference">
    <w:name w:val="annotation reference"/>
    <w:basedOn w:val="DefaultParagraphFont"/>
    <w:semiHidden/>
    <w:unhideWhenUsed/>
    <w:rsid w:val="004A5351"/>
    <w:rPr>
      <w:sz w:val="16"/>
      <w:szCs w:val="16"/>
    </w:rPr>
  </w:style>
  <w:style w:type="paragraph" w:styleId="CommentText">
    <w:name w:val="annotation text"/>
    <w:basedOn w:val="Normal"/>
    <w:link w:val="CommentTextChar"/>
    <w:unhideWhenUsed/>
    <w:rsid w:val="004A5351"/>
    <w:rPr>
      <w:sz w:val="20"/>
      <w:szCs w:val="20"/>
    </w:rPr>
  </w:style>
  <w:style w:type="character" w:customStyle="1" w:styleId="CommentTextChar">
    <w:name w:val="Comment Text Char"/>
    <w:basedOn w:val="DefaultParagraphFont"/>
    <w:link w:val="CommentText"/>
    <w:rsid w:val="004A5351"/>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semiHidden/>
    <w:unhideWhenUsed/>
    <w:rsid w:val="004A5351"/>
    <w:rPr>
      <w:b/>
      <w:bCs/>
    </w:rPr>
  </w:style>
  <w:style w:type="character" w:customStyle="1" w:styleId="CommentSubjectChar">
    <w:name w:val="Comment Subject Char"/>
    <w:basedOn w:val="CommentTextChar"/>
    <w:link w:val="CommentSubject"/>
    <w:semiHidden/>
    <w:rsid w:val="004A5351"/>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1420-9101.2006.01125.x" TargetMode="External"/><Relationship Id="rId21" Type="http://schemas.openxmlformats.org/officeDocument/2006/relationships/hyperlink" Target="https://doi.org/10.1006/jtbi.1998.0833" TargetMode="External"/><Relationship Id="rId42" Type="http://schemas.openxmlformats.org/officeDocument/2006/relationships/hyperlink" Target="https://doi.org/10.1016/j.jembe.2009.10.004" TargetMode="External"/><Relationship Id="rId47" Type="http://schemas.openxmlformats.org/officeDocument/2006/relationships/hyperlink" Target="https://doi.org/10.1371/journal.pbio.0060060" TargetMode="External"/><Relationship Id="rId63" Type="http://schemas.openxmlformats.org/officeDocument/2006/relationships/hyperlink" Target="https://doi.org/10.1086/673526" TargetMode="External"/><Relationship Id="rId68" Type="http://schemas.openxmlformats.org/officeDocument/2006/relationships/hyperlink" Target="https://doi.org/10.1111/oik.03642" TargetMode="External"/><Relationship Id="rId84" Type="http://schemas.openxmlformats.org/officeDocument/2006/relationships/hyperlink" Target="https://doi.org/10.1163/000579509X12512871386137" TargetMode="External"/><Relationship Id="rId89" Type="http://schemas.openxmlformats.org/officeDocument/2006/relationships/hyperlink" Target="https://doi.org/10.1007/978-1-4615-2814-2_8" TargetMode="External"/><Relationship Id="rId112" Type="http://schemas.openxmlformats.org/officeDocument/2006/relationships/fontTable" Target="fontTable.xml"/><Relationship Id="rId16" Type="http://schemas.openxmlformats.org/officeDocument/2006/relationships/hyperlink" Target="https://github.com/quantitative-ecologist/experience-hunting-tactics" TargetMode="External"/><Relationship Id="rId107" Type="http://schemas.openxmlformats.org/officeDocument/2006/relationships/hyperlink" Target="https://doi.org/10.1038/nature25479" TargetMode="External"/><Relationship Id="rId11" Type="http://schemas.microsoft.com/office/2011/relationships/commentsExtended" Target="commentsExtended.xml"/><Relationship Id="rId32" Type="http://schemas.openxmlformats.org/officeDocument/2006/relationships/hyperlink" Target="https://doi.org/10.18637/jss.v080.i01" TargetMode="External"/><Relationship Id="rId37" Type="http://schemas.openxmlformats.org/officeDocument/2006/relationships/hyperlink" Target="https://doi.org/10.1111/ele.12970" TargetMode="External"/><Relationship Id="rId53" Type="http://schemas.openxmlformats.org/officeDocument/2006/relationships/hyperlink" Target="https://doi.org/10.1016/j.anbehav.2017.07.010" TargetMode="External"/><Relationship Id="rId58" Type="http://schemas.openxmlformats.org/officeDocument/2006/relationships/hyperlink" Target="https://doi.org/10.1007/s00442-009-1415-9" TargetMode="External"/><Relationship Id="rId74" Type="http://schemas.openxmlformats.org/officeDocument/2006/relationships/hyperlink" Target="https://doi.org/10.1086/518952" TargetMode="External"/><Relationship Id="rId79" Type="http://schemas.openxmlformats.org/officeDocument/2006/relationships/hyperlink" Target="https://doi.org/10.3354/meps12217" TargetMode="External"/><Relationship Id="rId102" Type="http://schemas.openxmlformats.org/officeDocument/2006/relationships/hyperlink" Target="https://doi.org/10.1111/j.1365-2435.2005.01033.x" TargetMode="External"/><Relationship Id="rId5" Type="http://schemas.openxmlformats.org/officeDocument/2006/relationships/webSettings" Target="webSettings.xml"/><Relationship Id="rId90" Type="http://schemas.openxmlformats.org/officeDocument/2006/relationships/hyperlink" Target="https://doi.org/10.1073/pnas.2117858119" TargetMode="External"/><Relationship Id="rId95" Type="http://schemas.openxmlformats.org/officeDocument/2006/relationships/hyperlink" Target="https://doi.org/10.1093/beheco/arz016" TargetMode="External"/><Relationship Id="rId22" Type="http://schemas.openxmlformats.org/officeDocument/2006/relationships/hyperlink" Target="https://doi.org/10.1006/jtbi.1995.0123" TargetMode="External"/><Relationship Id="rId27" Type="http://schemas.openxmlformats.org/officeDocument/2006/relationships/hyperlink" Target="https://doi.org/10.3354/meps244235" TargetMode="External"/><Relationship Id="rId43" Type="http://schemas.openxmlformats.org/officeDocument/2006/relationships/hyperlink" Target="https://doi.org/10.1080/03014223.1994.9517994" TargetMode="External"/><Relationship Id="rId48" Type="http://schemas.openxmlformats.org/officeDocument/2006/relationships/hyperlink" Target="https://doi.org/10.1016/B978-0-12-804327-1.00126-6" TargetMode="External"/><Relationship Id="rId64" Type="http://schemas.openxmlformats.org/officeDocument/2006/relationships/hyperlink" Target="https://doi.org/10.1007/s10682-009-9336-y" TargetMode="External"/><Relationship Id="rId69" Type="http://schemas.openxmlformats.org/officeDocument/2006/relationships/hyperlink" Target="https://doi.org/10.1111/brv.12174" TargetMode="External"/><Relationship Id="rId113" Type="http://schemas.microsoft.com/office/2011/relationships/people" Target="people.xml"/><Relationship Id="rId80" Type="http://schemas.openxmlformats.org/officeDocument/2006/relationships/hyperlink" Target="https://doi.org/10.1007/s11222-016-9649-y" TargetMode="External"/><Relationship Id="rId85" Type="http://schemas.openxmlformats.org/officeDocument/2006/relationships/hyperlink" Target="https://doi.org/10.1111/1365-2656.13212" TargetMode="External"/><Relationship Id="rId12" Type="http://schemas.microsoft.com/office/2016/09/relationships/commentsIds" Target="commentsIds.xml"/><Relationship Id="rId17" Type="http://schemas.openxmlformats.org/officeDocument/2006/relationships/image" Target="media/image1.png"/><Relationship Id="rId33" Type="http://schemas.openxmlformats.org/officeDocument/2006/relationships/hyperlink" Target="https://doi.org/10.1080/00028487.2011.603983" TargetMode="External"/><Relationship Id="rId38" Type="http://schemas.openxmlformats.org/officeDocument/2006/relationships/hyperlink" Target="https://doi.org/10.1890/02-0208" TargetMode="External"/><Relationship Id="rId59" Type="http://schemas.openxmlformats.org/officeDocument/2006/relationships/hyperlink" Target="https://doi.org/10.1111/j.1467-9876.2006.00538.x" TargetMode="External"/><Relationship Id="rId103" Type="http://schemas.openxmlformats.org/officeDocument/2006/relationships/hyperlink" Target="https://doi.org/10.1046/j.1467-2979.2003.00125.x" TargetMode="External"/><Relationship Id="rId108" Type="http://schemas.openxmlformats.org/officeDocument/2006/relationships/hyperlink" Target="https://doi.org/10.1007/s00265-014-1861-1" TargetMode="External"/><Relationship Id="rId54" Type="http://schemas.openxmlformats.org/officeDocument/2006/relationships/hyperlink" Target="https://doi.org/10.1002/9781444342536.ch3" TargetMode="External"/><Relationship Id="rId70" Type="http://schemas.openxmlformats.org/officeDocument/2006/relationships/hyperlink" Target="https://doi.org/10.1006/anbe.2000.1546" TargetMode="External"/><Relationship Id="rId75" Type="http://schemas.openxmlformats.org/officeDocument/2006/relationships/hyperlink" Target="https://doi.org/10.1371/journal.pone.0087269" TargetMode="External"/><Relationship Id="rId91" Type="http://schemas.openxmlformats.org/officeDocument/2006/relationships/hyperlink" Target="https://www.jstor.org/stable/24893563" TargetMode="External"/><Relationship Id="rId96" Type="http://schemas.openxmlformats.org/officeDocument/2006/relationships/hyperlink" Target="https://doi.org/10.1046/j.1095-8649.2003.00228.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adbydaylight.fandom.com/wiki/Rank" TargetMode="External"/><Relationship Id="rId23" Type="http://schemas.openxmlformats.org/officeDocument/2006/relationships/hyperlink" Target="https://doi.org/10.1111/j.1461-0248.2011.01662.x" TargetMode="External"/><Relationship Id="rId28" Type="http://schemas.openxmlformats.org/officeDocument/2006/relationships/hyperlink" Target="https://doi.org/10.1016/B978-0-08-045337-8.00301-6" TargetMode="External"/><Relationship Id="rId36" Type="http://schemas.openxmlformats.org/officeDocument/2006/relationships/hyperlink" Target="https://doi.org/10.1111/2041-210X.12281" TargetMode="External"/><Relationship Id="rId49" Type="http://schemas.openxmlformats.org/officeDocument/2006/relationships/hyperlink" Target="https://doi.org/10.1016/j.jembe.2018.11.002" TargetMode="External"/><Relationship Id="rId57" Type="http://schemas.openxmlformats.org/officeDocument/2006/relationships/hyperlink" Target="https://doi.org/10.1890/08-0238.1" TargetMode="External"/><Relationship Id="rId106" Type="http://schemas.openxmlformats.org/officeDocument/2006/relationships/hyperlink" Target="https://doi.org/10.1111/brv.12131" TargetMode="External"/><Relationship Id="rId114" Type="http://schemas.openxmlformats.org/officeDocument/2006/relationships/theme" Target="theme/theme1.xml"/><Relationship Id="rId10" Type="http://schemas.openxmlformats.org/officeDocument/2006/relationships/comments" Target="comments.xml"/><Relationship Id="rId31" Type="http://schemas.openxmlformats.org/officeDocument/2006/relationships/hyperlink" Target="https://doi.org/10.1111/1365-2435.12943" TargetMode="External"/><Relationship Id="rId44" Type="http://schemas.openxmlformats.org/officeDocument/2006/relationships/hyperlink" Target="https://doi.org/10.1046/j.1365-2656.2003.00690.x" TargetMode="External"/><Relationship Id="rId52" Type="http://schemas.openxmlformats.org/officeDocument/2006/relationships/hyperlink" Target="https://doi.org/10.1016/j.dcn.2011.05.008" TargetMode="External"/><Relationship Id="rId60" Type="http://schemas.openxmlformats.org/officeDocument/2006/relationships/hyperlink" Target="https://doi.org/10.1007/s12110-007-9019-8" TargetMode="External"/><Relationship Id="rId65" Type="http://schemas.openxmlformats.org/officeDocument/2006/relationships/hyperlink" Target="https://doi.org/10.1093/beheco/araa123" TargetMode="External"/><Relationship Id="rId73" Type="http://schemas.openxmlformats.org/officeDocument/2006/relationships/hyperlink" Target="https://doi.org/10.1111/2041-210X.13755" TargetMode="External"/><Relationship Id="rId78" Type="http://schemas.openxmlformats.org/officeDocument/2006/relationships/hyperlink" Target="https://doi.org/10.7717/peerj.6876" TargetMode="External"/><Relationship Id="rId81" Type="http://schemas.openxmlformats.org/officeDocument/2006/relationships/hyperlink" Target="https://doi.org/10.1007/s00265-014-1779-7" TargetMode="External"/><Relationship Id="rId86" Type="http://schemas.openxmlformats.org/officeDocument/2006/relationships/hyperlink" Target="https://doi.org/10.1111/conl.12113" TargetMode="External"/><Relationship Id="rId94" Type="http://schemas.openxmlformats.org/officeDocument/2006/relationships/hyperlink" Target="https://doi.org/10.1111/1365-2656.12236" TargetMode="External"/><Relationship Id="rId99" Type="http://schemas.openxmlformats.org/officeDocument/2006/relationships/hyperlink" Target="https://doi.org/10.48550/arXiv.1507.02646" TargetMode="External"/><Relationship Id="rId101" Type="http://schemas.openxmlformats.org/officeDocument/2006/relationships/hyperlink" Target="https://doi.org/10.1111/j.1558-5646.1985.tb00391.x" TargetMode="External"/><Relationship Id="rId4" Type="http://schemas.openxmlformats.org/officeDocument/2006/relationships/settings" Target="settings.xml"/><Relationship Id="rId9" Type="http://schemas.openxmlformats.org/officeDocument/2006/relationships/hyperlink" Target="https://github.com/quantitative-ecologist/experience-hunting-tactics" TargetMode="External"/><Relationship Id="rId13" Type="http://schemas.microsoft.com/office/2018/08/relationships/commentsExtensible" Target="commentsExtensible.xml"/><Relationship Id="rId18" Type="http://schemas.openxmlformats.org/officeDocument/2006/relationships/image" Target="media/image2.png"/><Relationship Id="rId39" Type="http://schemas.openxmlformats.org/officeDocument/2006/relationships/hyperlink" Target="https://doi.org/10.1038/srep26103" TargetMode="External"/><Relationship Id="rId109" Type="http://schemas.openxmlformats.org/officeDocument/2006/relationships/hyperlink" Target="https://doi.org/10.1111/j.1365-2656.2008.01429.x" TargetMode="External"/><Relationship Id="rId34" Type="http://schemas.openxmlformats.org/officeDocument/2006/relationships/hyperlink" Target="https://doi.org/10.1016/j.anbehav.2021.06.010" TargetMode="External"/><Relationship Id="rId50" Type="http://schemas.openxmlformats.org/officeDocument/2006/relationships/hyperlink" Target="https://doi.org/10.2307/1936998" TargetMode="External"/><Relationship Id="rId55" Type="http://schemas.openxmlformats.org/officeDocument/2006/relationships/hyperlink" Target="https://doi.org/10.1111/1365-2656.12347" TargetMode="External"/><Relationship Id="rId76" Type="http://schemas.openxmlformats.org/officeDocument/2006/relationships/hyperlink" Target="https://doi.org/10.1098/rsbl.2014.0630" TargetMode="External"/><Relationship Id="rId97" Type="http://schemas.openxmlformats.org/officeDocument/2006/relationships/hyperlink" Target="https://doi.org/10.1007/s11222-016-9696-4" TargetMode="External"/><Relationship Id="rId104" Type="http://schemas.openxmlformats.org/officeDocument/2006/relationships/hyperlink" Target="https://doi.org/10.1016/j.dsr2.2006.11.013" TargetMode="External"/><Relationship Id="rId7" Type="http://schemas.openxmlformats.org/officeDocument/2006/relationships/endnotes" Target="endnotes.xml"/><Relationship Id="rId71" Type="http://schemas.openxmlformats.org/officeDocument/2006/relationships/hyperlink" Target="https://doi.org/10.1111/j.1558-5646.2010.01187.x" TargetMode="External"/><Relationship Id="rId92" Type="http://schemas.openxmlformats.org/officeDocument/2006/relationships/hyperlink" Target="https://doi.org/10.1073/pnas.0709263105" TargetMode="External"/><Relationship Id="rId2" Type="http://schemas.openxmlformats.org/officeDocument/2006/relationships/numbering" Target="numbering.xml"/><Relationship Id="rId29" Type="http://schemas.openxmlformats.org/officeDocument/2006/relationships/hyperlink" Target="https://doi.org/10.2307/1313476" TargetMode="External"/><Relationship Id="rId24" Type="http://schemas.openxmlformats.org/officeDocument/2006/relationships/hyperlink" Target="https://doi.org/10.1016/j.tree.2020.04.006" TargetMode="External"/><Relationship Id="rId40" Type="http://schemas.openxmlformats.org/officeDocument/2006/relationships/hyperlink" Target="https://doi.org/10.1016/j.anbehav.2018.05.010" TargetMode="External"/><Relationship Id="rId45" Type="http://schemas.openxmlformats.org/officeDocument/2006/relationships/hyperlink" Target="https://doi.org/10.1093/beheco/arac063" TargetMode="External"/><Relationship Id="rId66" Type="http://schemas.openxmlformats.org/officeDocument/2006/relationships/hyperlink" Target="https://doi.org/10.1007/s00442-016-3631-4" TargetMode="External"/><Relationship Id="rId87" Type="http://schemas.openxmlformats.org/officeDocument/2006/relationships/hyperlink" Target="https://doi.org/10.1038/s41598-019-41791-0" TargetMode="External"/><Relationship Id="rId110" Type="http://schemas.openxmlformats.org/officeDocument/2006/relationships/hyperlink" Target="https://doi.org/10.1111/brv.12879" TargetMode="External"/><Relationship Id="rId61" Type="http://schemas.openxmlformats.org/officeDocument/2006/relationships/hyperlink" Target="https://doi.org/10.1111/1365-2656.13583" TargetMode="External"/><Relationship Id="rId82" Type="http://schemas.openxmlformats.org/officeDocument/2006/relationships/hyperlink" Target="https://doi.org/10.1016/j.anbehav.2015.02.008" TargetMode="External"/><Relationship Id="rId19" Type="http://schemas.openxmlformats.org/officeDocument/2006/relationships/image" Target="media/image3.png"/><Relationship Id="rId14" Type="http://schemas.openxmlformats.org/officeDocument/2006/relationships/hyperlink" Target="https://docs.alliancecan.ca/wiki/Cedar" TargetMode="External"/><Relationship Id="rId30" Type="http://schemas.openxmlformats.org/officeDocument/2006/relationships/hyperlink" Target="https://doi.org/10.1111/evo.12233" TargetMode="External"/><Relationship Id="rId35" Type="http://schemas.openxmlformats.org/officeDocument/2006/relationships/hyperlink" Target="https://doi.org/10.1038/srep40734" TargetMode="External"/><Relationship Id="rId56" Type="http://schemas.openxmlformats.org/officeDocument/2006/relationships/hyperlink" Target="https://doi.org/10.1890/0012-9658(2006)87%5b1599:RPPIAP%5d2.0.CO;2" TargetMode="External"/><Relationship Id="rId77" Type="http://schemas.openxmlformats.org/officeDocument/2006/relationships/hyperlink" Target="https://doi.org/10.1111/j.1095-8312.2012.01982.x" TargetMode="External"/><Relationship Id="rId100" Type="http://schemas.openxmlformats.org/officeDocument/2006/relationships/hyperlink" Target="https://doi.org/10.1016/S0169-5347(00)89061-8" TargetMode="External"/><Relationship Id="rId105" Type="http://schemas.openxmlformats.org/officeDocument/2006/relationships/hyperlink" Target="https://doi.org/10.1890/04-1866" TargetMode="External"/><Relationship Id="rId8" Type="http://schemas.openxmlformats.org/officeDocument/2006/relationships/hyperlink" Target="mailto:fraser_franco.maxime@courrier.uqam.ca" TargetMode="External"/><Relationship Id="rId51" Type="http://schemas.openxmlformats.org/officeDocument/2006/relationships/hyperlink" Target="https://doi.org/10.1007/s10144-009-0185-x" TargetMode="External"/><Relationship Id="rId72" Type="http://schemas.openxmlformats.org/officeDocument/2006/relationships/hyperlink" Target="https://doi.org/10.1111/j.1469-7998.2011.00791.x" TargetMode="External"/><Relationship Id="rId93" Type="http://schemas.openxmlformats.org/officeDocument/2006/relationships/hyperlink" Target="https://doi.org/10.1007/s00442-016-3648-8" TargetMode="External"/><Relationship Id="rId98" Type="http://schemas.openxmlformats.org/officeDocument/2006/relationships/hyperlink" Target="https://doi.org/10.1214/20-BA1221" TargetMode="External"/><Relationship Id="rId3" Type="http://schemas.openxmlformats.org/officeDocument/2006/relationships/styles" Target="styles.xml"/><Relationship Id="rId25" Type="http://schemas.openxmlformats.org/officeDocument/2006/relationships/hyperlink" Target="https://doi.org/10.1007/s00265-020-02833-0" TargetMode="External"/><Relationship Id="rId46" Type="http://schemas.openxmlformats.org/officeDocument/2006/relationships/hyperlink" Target="https://doi.org/10.1890/11-2153.1" TargetMode="External"/><Relationship Id="rId67" Type="http://schemas.openxmlformats.org/officeDocument/2006/relationships/hyperlink" Target="https://doi.org/10.1098/rsos.160352" TargetMode="External"/><Relationship Id="rId20" Type="http://schemas.openxmlformats.org/officeDocument/2006/relationships/hyperlink" Target="https://doi.org/10.1146/annurev.ecolsys.31.1.79" TargetMode="External"/><Relationship Id="rId41" Type="http://schemas.openxmlformats.org/officeDocument/2006/relationships/hyperlink" Target="https://doi.org/10.1111/cobi.13633" TargetMode="External"/><Relationship Id="rId62" Type="http://schemas.openxmlformats.org/officeDocument/2006/relationships/hyperlink" Target="https://doi.org/10.1111/eth.13272" TargetMode="External"/><Relationship Id="rId83" Type="http://schemas.openxmlformats.org/officeDocument/2006/relationships/hyperlink" Target="https://doi.org/10.1016/j.tree.2018.03.005" TargetMode="External"/><Relationship Id="rId88" Type="http://schemas.openxmlformats.org/officeDocument/2006/relationships/hyperlink" Target="https://doi.org/10.1016/j.anbehav.2012.12.031"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5D7C-4349-456C-B09A-1565C5504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34</Pages>
  <Words>10837</Words>
  <Characters>61771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Hunting experience shapes individual foraging specialization and predator-prey interactions in an online videogame</vt:lpstr>
    </vt:vector>
  </TitlesOfParts>
  <Company/>
  <LinksUpToDate>false</LinksUpToDate>
  <CharactersWithSpaces>72464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Francesca Santostefano</dc:creator>
  <cp:keywords/>
  <cp:lastModifiedBy>Francesca Santostefano</cp:lastModifiedBy>
  <cp:revision>38</cp:revision>
  <dcterms:created xsi:type="dcterms:W3CDTF">2023-03-27T22:27:00Z</dcterms:created>
  <dcterms:modified xsi:type="dcterms:W3CDTF">2023-03-29T13:07:00Z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